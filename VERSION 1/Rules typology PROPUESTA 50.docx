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60D1E7" w14:textId="3B33E17C" w:rsidR="00FA4395" w:rsidRDefault="00190F92" w:rsidP="00194AE4">
      <w:pPr>
        <w:spacing w:after="0" w:line="276" w:lineRule="auto"/>
        <w:jc w:val="center"/>
        <w:rPr>
          <w:rFonts w:ascii="Arial" w:hAnsi="Arial" w:cs="Arial"/>
          <w:b/>
          <w:color w:val="000000" w:themeColor="text1"/>
          <w:sz w:val="20"/>
          <w:szCs w:val="20"/>
          <w:lang w:val="en-US"/>
        </w:rPr>
      </w:pPr>
      <w:ins w:id="0" w:author="Irene Pérez Ibarra" w:date="2025-06-26T05:30:00Z">
        <w:r>
          <w:rPr>
            <w:rFonts w:ascii="Arial" w:hAnsi="Arial" w:cs="Arial"/>
            <w:b/>
            <w:color w:val="000000" w:themeColor="text1"/>
            <w:sz w:val="28"/>
            <w:szCs w:val="28"/>
            <w:lang w:val="en-US"/>
          </w:rPr>
          <w:t>TYPE</w:t>
        </w:r>
      </w:ins>
      <w:ins w:id="1" w:author="Irene Pérez Ibarra" w:date="2025-06-26T05:31:00Z">
        <w:r>
          <w:rPr>
            <w:rFonts w:ascii="Arial" w:hAnsi="Arial" w:cs="Arial"/>
            <w:b/>
            <w:color w:val="000000" w:themeColor="text1"/>
            <w:sz w:val="28"/>
            <w:szCs w:val="28"/>
            <w:lang w:val="en-US"/>
          </w:rPr>
          <w:t xml:space="preserve">S AND </w:t>
        </w:r>
      </w:ins>
      <w:r w:rsidR="000472E0" w:rsidRPr="002743C1">
        <w:rPr>
          <w:rFonts w:ascii="Arial" w:hAnsi="Arial" w:cs="Arial"/>
          <w:b/>
          <w:color w:val="000000" w:themeColor="text1"/>
          <w:sz w:val="28"/>
          <w:szCs w:val="28"/>
          <w:lang w:val="en-US"/>
        </w:rPr>
        <w:t>TAXONOMY OF RULES</w:t>
      </w:r>
      <w:r w:rsidR="00047806">
        <w:rPr>
          <w:rFonts w:ascii="Arial" w:hAnsi="Arial" w:cs="Arial"/>
          <w:b/>
          <w:color w:val="000000" w:themeColor="text1"/>
          <w:sz w:val="28"/>
          <w:szCs w:val="28"/>
          <w:lang w:val="en-US"/>
        </w:rPr>
        <w:t xml:space="preserve"> </w:t>
      </w:r>
      <w:r w:rsidR="002743C1" w:rsidRPr="002743C1">
        <w:rPr>
          <w:rFonts w:ascii="Arial" w:hAnsi="Arial" w:cs="Arial"/>
          <w:b/>
          <w:color w:val="000000" w:themeColor="text1"/>
          <w:sz w:val="20"/>
          <w:szCs w:val="20"/>
          <w:lang w:val="en-US"/>
        </w:rPr>
        <w:t>[</w:t>
      </w:r>
      <w:r w:rsidR="002743C1">
        <w:rPr>
          <w:rFonts w:ascii="Arial" w:hAnsi="Arial" w:cs="Arial"/>
          <w:b/>
          <w:color w:val="000000" w:themeColor="text1"/>
          <w:sz w:val="20"/>
          <w:szCs w:val="20"/>
          <w:lang w:val="en-US"/>
        </w:rPr>
        <w:t>J</w:t>
      </w:r>
      <w:r w:rsidR="002743C1" w:rsidRPr="002743C1">
        <w:rPr>
          <w:rFonts w:ascii="Arial" w:hAnsi="Arial" w:cs="Arial"/>
          <w:b/>
          <w:color w:val="000000" w:themeColor="text1"/>
          <w:sz w:val="20"/>
          <w:szCs w:val="20"/>
          <w:lang w:val="en-US"/>
        </w:rPr>
        <w:t xml:space="preserve">une </w:t>
      </w:r>
      <w:del w:id="2" w:author="Irene Pérez Ibarra" w:date="2025-06-23T09:13:00Z">
        <w:r w:rsidR="002743C1" w:rsidRPr="002743C1" w:rsidDel="004E2FD1">
          <w:rPr>
            <w:rFonts w:ascii="Arial" w:hAnsi="Arial" w:cs="Arial"/>
            <w:b/>
            <w:color w:val="000000" w:themeColor="text1"/>
            <w:sz w:val="20"/>
            <w:szCs w:val="20"/>
            <w:lang w:val="en-US"/>
          </w:rPr>
          <w:delText>10th</w:delText>
        </w:r>
      </w:del>
      <w:ins w:id="3" w:author="Irene Pérez Ibarra" w:date="2025-06-23T09:13:00Z">
        <w:r w:rsidR="004E2FD1">
          <w:rPr>
            <w:rFonts w:ascii="Arial" w:hAnsi="Arial" w:cs="Arial"/>
            <w:b/>
            <w:color w:val="000000" w:themeColor="text1"/>
            <w:sz w:val="20"/>
            <w:szCs w:val="20"/>
            <w:lang w:val="en-US"/>
          </w:rPr>
          <w:t>23rd</w:t>
        </w:r>
      </w:ins>
      <w:r w:rsidR="002743C1" w:rsidRPr="002743C1">
        <w:rPr>
          <w:rFonts w:ascii="Arial" w:hAnsi="Arial" w:cs="Arial"/>
          <w:b/>
          <w:color w:val="000000" w:themeColor="text1"/>
          <w:sz w:val="20"/>
          <w:szCs w:val="20"/>
          <w:lang w:val="en-US"/>
        </w:rPr>
        <w:t>, 2025</w:t>
      </w:r>
      <w:r w:rsidR="002743C1">
        <w:rPr>
          <w:rFonts w:ascii="Arial" w:hAnsi="Arial" w:cs="Arial"/>
          <w:b/>
          <w:color w:val="000000" w:themeColor="text1"/>
          <w:sz w:val="20"/>
          <w:szCs w:val="20"/>
          <w:lang w:val="en-US"/>
        </w:rPr>
        <w:t>]</w:t>
      </w:r>
    </w:p>
    <w:p w14:paraId="66E0D64A" w14:textId="77777777" w:rsidR="002743C1" w:rsidRPr="002743C1" w:rsidRDefault="002743C1" w:rsidP="00194AE4">
      <w:pPr>
        <w:spacing w:after="0" w:line="276" w:lineRule="auto"/>
        <w:jc w:val="center"/>
        <w:rPr>
          <w:rFonts w:ascii="Arial" w:hAnsi="Arial" w:cs="Arial"/>
          <w:b/>
          <w:color w:val="000000" w:themeColor="text1"/>
          <w:sz w:val="20"/>
          <w:szCs w:val="20"/>
          <w:lang w:val="en-US"/>
        </w:rPr>
      </w:pPr>
    </w:p>
    <w:p w14:paraId="4E198420" w14:textId="77777777" w:rsidR="00047806" w:rsidRPr="00FA4395" w:rsidRDefault="00047806" w:rsidP="00047806">
      <w:pPr>
        <w:pStyle w:val="Prrafodelista"/>
        <w:numPr>
          <w:ilvl w:val="0"/>
          <w:numId w:val="26"/>
        </w:numPr>
        <w:spacing w:after="0" w:line="276" w:lineRule="auto"/>
        <w:jc w:val="both"/>
        <w:rPr>
          <w:rFonts w:ascii="Arial" w:hAnsi="Arial" w:cs="Arial"/>
          <w:iCs/>
          <w:color w:val="000000" w:themeColor="text1"/>
          <w:sz w:val="20"/>
          <w:szCs w:val="20"/>
          <w:lang w:val="en-GB"/>
        </w:rPr>
      </w:pPr>
      <w:commentRangeStart w:id="4"/>
      <w:commentRangeStart w:id="5"/>
      <w:r w:rsidRPr="00FA4395">
        <w:rPr>
          <w:rFonts w:ascii="Arial" w:hAnsi="Arial" w:cs="Arial"/>
          <w:b/>
          <w:color w:val="000000" w:themeColor="text1"/>
          <w:sz w:val="20"/>
          <w:szCs w:val="20"/>
          <w:lang w:val="en-GB"/>
        </w:rPr>
        <w:t xml:space="preserve">Aggregation </w:t>
      </w:r>
      <w:r w:rsidRPr="00FA4395">
        <w:rPr>
          <w:rFonts w:ascii="Arial" w:hAnsi="Arial" w:cs="Arial"/>
          <w:b/>
          <w:i/>
          <w:iCs/>
          <w:color w:val="000000" w:themeColor="text1"/>
          <w:sz w:val="20"/>
          <w:szCs w:val="20"/>
          <w:lang w:val="en-GB"/>
        </w:rPr>
        <w:t>(AGG)</w:t>
      </w:r>
      <w:commentRangeEnd w:id="4"/>
      <w:r>
        <w:rPr>
          <w:rStyle w:val="Refdecomentario"/>
          <w:rFonts w:eastAsiaTheme="minorEastAsia"/>
          <w:lang w:val="de-DE" w:eastAsia="de-DE"/>
        </w:rPr>
        <w:commentReference w:id="4"/>
      </w:r>
      <w:commentRangeEnd w:id="5"/>
      <w:r>
        <w:rPr>
          <w:rStyle w:val="Refdecomentario"/>
          <w:rFonts w:eastAsiaTheme="minorEastAsia"/>
          <w:lang w:val="de-DE" w:eastAsia="de-DE"/>
        </w:rPr>
        <w:commentReference w:id="5"/>
      </w:r>
      <w:r w:rsidRPr="00FA4395">
        <w:rPr>
          <w:rFonts w:ascii="Arial" w:hAnsi="Arial" w:cs="Arial"/>
          <w:b/>
          <w:i/>
          <w:iCs/>
          <w:color w:val="000000" w:themeColor="text1"/>
          <w:sz w:val="20"/>
          <w:szCs w:val="20"/>
          <w:lang w:val="en-GB"/>
        </w:rPr>
        <w:t xml:space="preserve"> </w:t>
      </w:r>
      <w:r w:rsidRPr="00FA4395">
        <w:rPr>
          <w:rFonts w:ascii="Arial" w:hAnsi="Arial" w:cs="Arial"/>
          <w:iCs/>
          <w:color w:val="000000" w:themeColor="text1"/>
          <w:sz w:val="20"/>
          <w:szCs w:val="20"/>
          <w:lang w:val="en-GB"/>
        </w:rPr>
        <w:t xml:space="preserve">Determine whether a decision </w:t>
      </w:r>
      <w:r>
        <w:rPr>
          <w:rFonts w:ascii="Arial" w:hAnsi="Arial" w:cs="Arial"/>
          <w:iCs/>
          <w:color w:val="000000" w:themeColor="text1"/>
          <w:sz w:val="20"/>
          <w:szCs w:val="20"/>
          <w:lang w:val="en-GB"/>
        </w:rPr>
        <w:t>by</w:t>
      </w:r>
      <w:r w:rsidRPr="00FA4395">
        <w:rPr>
          <w:rFonts w:ascii="Arial" w:hAnsi="Arial" w:cs="Arial"/>
          <w:iCs/>
          <w:color w:val="000000" w:themeColor="text1"/>
          <w:sz w:val="20"/>
          <w:szCs w:val="20"/>
          <w:lang w:val="en-GB"/>
        </w:rPr>
        <w:t xml:space="preserve"> a single participant or of multiple participants is </w:t>
      </w:r>
      <w:r>
        <w:rPr>
          <w:rFonts w:ascii="Arial" w:hAnsi="Arial" w:cs="Arial"/>
          <w:iCs/>
          <w:color w:val="000000" w:themeColor="text1"/>
          <w:sz w:val="20"/>
          <w:szCs w:val="20"/>
          <w:lang w:val="en-GB"/>
        </w:rPr>
        <w:t>required</w:t>
      </w:r>
      <w:r w:rsidRPr="00FA4395">
        <w:rPr>
          <w:rFonts w:ascii="Arial" w:hAnsi="Arial" w:cs="Arial"/>
          <w:iCs/>
          <w:color w:val="000000" w:themeColor="text1"/>
          <w:sz w:val="20"/>
          <w:szCs w:val="20"/>
          <w:lang w:val="en-GB"/>
        </w:rPr>
        <w:t xml:space="preserve"> </w:t>
      </w:r>
      <w:r>
        <w:rPr>
          <w:rFonts w:ascii="Arial" w:hAnsi="Arial" w:cs="Arial"/>
          <w:iCs/>
          <w:color w:val="000000" w:themeColor="text1"/>
          <w:sz w:val="20"/>
          <w:szCs w:val="20"/>
          <w:lang w:val="en-GB"/>
        </w:rPr>
        <w:t xml:space="preserve">needed prior to an </w:t>
      </w:r>
      <w:r w:rsidRPr="00FA4395">
        <w:rPr>
          <w:rFonts w:ascii="Arial" w:hAnsi="Arial" w:cs="Arial"/>
          <w:iCs/>
          <w:color w:val="000000" w:themeColor="text1"/>
          <w:sz w:val="20"/>
          <w:szCs w:val="20"/>
          <w:lang w:val="en-GB"/>
        </w:rPr>
        <w:t xml:space="preserve">action at a node in a decision process. Aggregation rules </w:t>
      </w:r>
      <w:r>
        <w:rPr>
          <w:rFonts w:ascii="Arial" w:hAnsi="Arial" w:cs="Arial"/>
          <w:iCs/>
          <w:color w:val="000000" w:themeColor="text1"/>
          <w:sz w:val="20"/>
          <w:szCs w:val="20"/>
          <w:lang w:val="en-GB"/>
        </w:rPr>
        <w:t>specify</w:t>
      </w:r>
      <w:r w:rsidRPr="00FA4395">
        <w:rPr>
          <w:rFonts w:ascii="Arial" w:hAnsi="Arial" w:cs="Arial"/>
          <w:iCs/>
          <w:color w:val="000000" w:themeColor="text1"/>
          <w:sz w:val="20"/>
          <w:szCs w:val="20"/>
          <w:lang w:val="en-GB"/>
        </w:rPr>
        <w:t xml:space="preserve"> who participate</w:t>
      </w:r>
      <w:r>
        <w:rPr>
          <w:rFonts w:ascii="Arial" w:hAnsi="Arial" w:cs="Arial"/>
          <w:iCs/>
          <w:color w:val="000000" w:themeColor="text1"/>
          <w:sz w:val="20"/>
          <w:szCs w:val="20"/>
          <w:lang w:val="en-GB"/>
        </w:rPr>
        <w:t>s</w:t>
      </w:r>
      <w:r w:rsidRPr="00FA4395">
        <w:rPr>
          <w:rFonts w:ascii="Arial" w:hAnsi="Arial" w:cs="Arial"/>
          <w:iCs/>
          <w:color w:val="000000" w:themeColor="text1"/>
          <w:sz w:val="20"/>
          <w:szCs w:val="20"/>
          <w:lang w:val="en-GB"/>
        </w:rPr>
        <w:t xml:space="preserve"> in the </w:t>
      </w:r>
      <w:r>
        <w:rPr>
          <w:rFonts w:ascii="Arial" w:hAnsi="Arial" w:cs="Arial"/>
          <w:iCs/>
          <w:color w:val="000000" w:themeColor="text1"/>
          <w:sz w:val="20"/>
          <w:szCs w:val="20"/>
          <w:lang w:val="en-GB"/>
        </w:rPr>
        <w:t>decision</w:t>
      </w:r>
      <w:r w:rsidRPr="00FA4395">
        <w:rPr>
          <w:rFonts w:ascii="Arial" w:hAnsi="Arial" w:cs="Arial"/>
          <w:iCs/>
          <w:color w:val="000000" w:themeColor="text1"/>
          <w:sz w:val="20"/>
          <w:szCs w:val="20"/>
          <w:lang w:val="en-GB"/>
        </w:rPr>
        <w:t>, how much weight each participant ha</w:t>
      </w:r>
      <w:r>
        <w:rPr>
          <w:rFonts w:ascii="Arial" w:hAnsi="Arial" w:cs="Arial"/>
          <w:iCs/>
          <w:color w:val="000000" w:themeColor="text1"/>
          <w:sz w:val="20"/>
          <w:szCs w:val="20"/>
          <w:lang w:val="en-GB"/>
        </w:rPr>
        <w:t>s</w:t>
      </w:r>
      <w:r w:rsidRPr="00FA4395">
        <w:rPr>
          <w:rFonts w:ascii="Arial" w:hAnsi="Arial" w:cs="Arial"/>
          <w:iCs/>
          <w:color w:val="000000" w:themeColor="text1"/>
          <w:sz w:val="20"/>
          <w:szCs w:val="20"/>
          <w:lang w:val="en-GB"/>
        </w:rPr>
        <w:t xml:space="preserve"> relative to others, and the formula used </w:t>
      </w:r>
      <w:r>
        <w:rPr>
          <w:rFonts w:ascii="Arial" w:hAnsi="Arial" w:cs="Arial"/>
          <w:iCs/>
          <w:color w:val="000000" w:themeColor="text1"/>
          <w:sz w:val="20"/>
          <w:szCs w:val="20"/>
          <w:lang w:val="en-GB"/>
        </w:rPr>
        <w:t>to sum each participant’s</w:t>
      </w:r>
      <w:r w:rsidRPr="00FA4395">
        <w:rPr>
          <w:rFonts w:ascii="Arial" w:hAnsi="Arial" w:cs="Arial"/>
          <w:iCs/>
          <w:color w:val="000000" w:themeColor="text1"/>
          <w:sz w:val="20"/>
          <w:szCs w:val="20"/>
          <w:lang w:val="en-GB"/>
        </w:rPr>
        <w:t xml:space="preserve"> contribution to </w:t>
      </w:r>
      <w:r>
        <w:rPr>
          <w:rFonts w:ascii="Arial" w:hAnsi="Arial" w:cs="Arial"/>
          <w:iCs/>
          <w:color w:val="000000" w:themeColor="text1"/>
          <w:sz w:val="20"/>
          <w:szCs w:val="20"/>
          <w:lang w:val="en-GB"/>
        </w:rPr>
        <w:t>the</w:t>
      </w:r>
      <w:r w:rsidRPr="00FA4395">
        <w:rPr>
          <w:rFonts w:ascii="Arial" w:hAnsi="Arial" w:cs="Arial"/>
          <w:iCs/>
          <w:color w:val="000000" w:themeColor="text1"/>
          <w:sz w:val="20"/>
          <w:szCs w:val="20"/>
          <w:lang w:val="en-GB"/>
        </w:rPr>
        <w:t xml:space="preserve"> final decision </w:t>
      </w:r>
      <w:r>
        <w:rPr>
          <w:rFonts w:ascii="Arial" w:hAnsi="Arial" w:cs="Arial"/>
          <w:iCs/>
          <w:color w:val="000000" w:themeColor="text1"/>
          <w:sz w:val="20"/>
          <w:szCs w:val="20"/>
          <w:lang w:val="en-GB"/>
        </w:rPr>
        <w:t>regarding</w:t>
      </w:r>
      <w:r w:rsidRPr="00FA4395">
        <w:rPr>
          <w:rFonts w:ascii="Arial" w:hAnsi="Arial" w:cs="Arial"/>
          <w:iCs/>
          <w:color w:val="000000" w:themeColor="text1"/>
          <w:sz w:val="20"/>
          <w:szCs w:val="20"/>
          <w:lang w:val="en-GB"/>
        </w:rPr>
        <w:t xml:space="preserve"> the action</w:t>
      </w:r>
      <w:r>
        <w:rPr>
          <w:rFonts w:ascii="Arial" w:hAnsi="Arial" w:cs="Arial"/>
          <w:iCs/>
          <w:color w:val="000000" w:themeColor="text1"/>
          <w:sz w:val="20"/>
          <w:szCs w:val="20"/>
          <w:lang w:val="en-GB"/>
        </w:rPr>
        <w:t xml:space="preserve"> or outcome</w:t>
      </w:r>
      <w:r w:rsidRPr="00FA4395">
        <w:rPr>
          <w:rFonts w:ascii="Arial" w:hAnsi="Arial" w:cs="Arial"/>
          <w:iCs/>
          <w:color w:val="000000" w:themeColor="text1"/>
          <w:sz w:val="20"/>
          <w:szCs w:val="20"/>
          <w:lang w:val="en-GB"/>
        </w:rPr>
        <w:t>.</w:t>
      </w:r>
    </w:p>
    <w:p w14:paraId="43EE9F75" w14:textId="77777777" w:rsidR="00047806" w:rsidRPr="00FA4395" w:rsidRDefault="00047806" w:rsidP="00047806">
      <w:pPr>
        <w:pStyle w:val="Prrafodelista"/>
        <w:numPr>
          <w:ilvl w:val="1"/>
          <w:numId w:val="26"/>
        </w:numPr>
        <w:spacing w:after="0" w:line="276" w:lineRule="auto"/>
        <w:ind w:hanging="436"/>
        <w:jc w:val="both"/>
        <w:rPr>
          <w:rFonts w:ascii="Arial" w:hAnsi="Arial" w:cs="Arial"/>
          <w:color w:val="000000" w:themeColor="text1"/>
          <w:sz w:val="20"/>
          <w:szCs w:val="20"/>
          <w:lang w:val="en-GB"/>
        </w:rPr>
      </w:pPr>
      <w:commentRangeStart w:id="6"/>
      <w:r>
        <w:rPr>
          <w:rFonts w:ascii="Arial" w:hAnsi="Arial" w:cs="Arial"/>
          <w:b/>
          <w:color w:val="000000" w:themeColor="text1"/>
          <w:sz w:val="20"/>
          <w:szCs w:val="20"/>
          <w:lang w:val="en-GB"/>
        </w:rPr>
        <w:t>Conflict</w:t>
      </w:r>
      <w:r w:rsidRPr="00FA4395">
        <w:rPr>
          <w:rFonts w:ascii="Arial" w:hAnsi="Arial" w:cs="Arial"/>
          <w:color w:val="000000" w:themeColor="text1"/>
          <w:sz w:val="20"/>
          <w:szCs w:val="20"/>
          <w:lang w:val="en-GB"/>
        </w:rPr>
        <w:t xml:space="preserve"> </w:t>
      </w:r>
      <w:r w:rsidRPr="00FA4395">
        <w:rPr>
          <w:rFonts w:ascii="Arial" w:hAnsi="Arial" w:cs="Arial"/>
          <w:i/>
          <w:iCs/>
          <w:color w:val="000000" w:themeColor="text1"/>
          <w:sz w:val="20"/>
          <w:szCs w:val="20"/>
          <w:lang w:val="en-GB"/>
        </w:rPr>
        <w:t>(AGG.</w:t>
      </w:r>
      <w:r>
        <w:rPr>
          <w:rFonts w:ascii="Arial" w:hAnsi="Arial" w:cs="Arial"/>
          <w:i/>
          <w:iCs/>
          <w:color w:val="000000" w:themeColor="text1"/>
          <w:sz w:val="20"/>
          <w:szCs w:val="20"/>
          <w:lang w:val="en-GB"/>
        </w:rPr>
        <w:t>con</w:t>
      </w:r>
      <w:r w:rsidRPr="00FA4395">
        <w:rPr>
          <w:rFonts w:ascii="Arial" w:hAnsi="Arial" w:cs="Arial"/>
          <w:i/>
          <w:iCs/>
          <w:color w:val="000000" w:themeColor="text1"/>
          <w:sz w:val="20"/>
          <w:szCs w:val="20"/>
          <w:lang w:val="en-GB"/>
        </w:rPr>
        <w:t xml:space="preserve">) </w:t>
      </w:r>
      <w:r>
        <w:rPr>
          <w:rFonts w:ascii="Arial" w:hAnsi="Arial" w:cs="Arial"/>
          <w:sz w:val="20"/>
          <w:szCs w:val="20"/>
          <w:lang w:val="en-GB"/>
        </w:rPr>
        <w:t>Defines</w:t>
      </w:r>
      <w:r w:rsidRPr="00FA4395">
        <w:rPr>
          <w:rFonts w:ascii="Arial" w:hAnsi="Arial" w:cs="Arial"/>
          <w:sz w:val="20"/>
          <w:szCs w:val="20"/>
          <w:lang w:val="en-GB"/>
        </w:rPr>
        <w:t xml:space="preserve"> the </w:t>
      </w:r>
      <w:ins w:id="7" w:author="Irene Pérez Ibarra" w:date="2025-06-23T09:53:00Z">
        <w:r>
          <w:rPr>
            <w:rFonts w:ascii="Arial" w:hAnsi="Arial" w:cs="Arial"/>
            <w:sz w:val="20"/>
            <w:szCs w:val="20"/>
            <w:lang w:val="en-GB"/>
          </w:rPr>
          <w:t xml:space="preserve">processes to be followed in cases of unresolved agreements, decision appeals, or </w:t>
        </w:r>
      </w:ins>
      <w:del w:id="8" w:author="Irene Pérez Ibarra" w:date="2025-06-23T09:54:00Z">
        <w:r w:rsidRPr="00FA4395" w:rsidDel="005B44F5">
          <w:rPr>
            <w:rFonts w:ascii="Arial" w:hAnsi="Arial" w:cs="Arial"/>
            <w:sz w:val="20"/>
            <w:szCs w:val="20"/>
            <w:lang w:val="en-GB"/>
          </w:rPr>
          <w:delText>proce</w:delText>
        </w:r>
        <w:r w:rsidDel="005B44F5">
          <w:rPr>
            <w:rFonts w:ascii="Arial" w:hAnsi="Arial" w:cs="Arial"/>
            <w:sz w:val="20"/>
            <w:szCs w:val="20"/>
            <w:lang w:val="en-GB"/>
          </w:rPr>
          <w:delText>dures</w:delText>
        </w:r>
        <w:r w:rsidRPr="00FA4395" w:rsidDel="005B44F5">
          <w:rPr>
            <w:rFonts w:ascii="Arial" w:hAnsi="Arial" w:cs="Arial"/>
            <w:sz w:val="20"/>
            <w:szCs w:val="20"/>
            <w:lang w:val="en-GB"/>
          </w:rPr>
          <w:delText xml:space="preserve"> or decision</w:delText>
        </w:r>
        <w:r w:rsidDel="005B44F5">
          <w:rPr>
            <w:rFonts w:ascii="Arial" w:hAnsi="Arial" w:cs="Arial"/>
            <w:sz w:val="20"/>
            <w:szCs w:val="20"/>
            <w:lang w:val="en-GB"/>
          </w:rPr>
          <w:delText>s</w:delText>
        </w:r>
        <w:r w:rsidRPr="00FA4395" w:rsidDel="005B44F5">
          <w:rPr>
            <w:rFonts w:ascii="Arial" w:hAnsi="Arial" w:cs="Arial"/>
            <w:sz w:val="20"/>
            <w:szCs w:val="20"/>
            <w:lang w:val="en-GB"/>
          </w:rPr>
          <w:delText xml:space="preserve"> to be taken </w:delText>
        </w:r>
        <w:r w:rsidDel="005B44F5">
          <w:rPr>
            <w:rFonts w:ascii="Arial" w:hAnsi="Arial" w:cs="Arial"/>
            <w:sz w:val="20"/>
            <w:szCs w:val="20"/>
            <w:lang w:val="en-GB"/>
          </w:rPr>
          <w:delText xml:space="preserve">when actors fail </w:delText>
        </w:r>
        <w:r w:rsidRPr="00FA4395" w:rsidDel="005B44F5">
          <w:rPr>
            <w:rFonts w:ascii="Arial" w:hAnsi="Arial" w:cs="Arial"/>
            <w:sz w:val="20"/>
            <w:szCs w:val="20"/>
            <w:lang w:val="en-GB"/>
          </w:rPr>
          <w:delText>to reach an agreement</w:delText>
        </w:r>
        <w:r w:rsidDel="005B44F5">
          <w:rPr>
            <w:rFonts w:ascii="Arial" w:hAnsi="Arial" w:cs="Arial"/>
            <w:sz w:val="20"/>
            <w:szCs w:val="20"/>
            <w:lang w:val="en-GB"/>
          </w:rPr>
          <w:delText xml:space="preserve"> or when </w:delText>
        </w:r>
        <w:r w:rsidRPr="003863B6" w:rsidDel="005B44F5">
          <w:rPr>
            <w:rFonts w:ascii="Arial" w:hAnsi="Arial" w:cs="Arial"/>
            <w:sz w:val="20"/>
            <w:szCs w:val="20"/>
            <w:lang w:val="en-GB"/>
          </w:rPr>
          <w:delText xml:space="preserve">a </w:delText>
        </w:r>
      </w:del>
      <w:r w:rsidRPr="003863B6">
        <w:rPr>
          <w:rFonts w:ascii="Arial" w:hAnsi="Arial" w:cs="Arial"/>
          <w:sz w:val="20"/>
          <w:szCs w:val="20"/>
          <w:lang w:val="en-GB"/>
        </w:rPr>
        <w:t xml:space="preserve">conflict </w:t>
      </w:r>
      <w:del w:id="9" w:author="Irene Pérez Ibarra" w:date="2025-06-23T09:54:00Z">
        <w:r w:rsidRPr="003863B6" w:rsidDel="005B44F5">
          <w:rPr>
            <w:rFonts w:ascii="Arial" w:hAnsi="Arial" w:cs="Arial"/>
            <w:sz w:val="20"/>
            <w:szCs w:val="20"/>
            <w:lang w:val="en-GB"/>
          </w:rPr>
          <w:delText xml:space="preserve">requires </w:delText>
        </w:r>
      </w:del>
      <w:r w:rsidRPr="003863B6">
        <w:rPr>
          <w:rFonts w:ascii="Arial" w:hAnsi="Arial" w:cs="Arial"/>
          <w:sz w:val="20"/>
          <w:szCs w:val="20"/>
          <w:lang w:val="en-GB"/>
        </w:rPr>
        <w:t>resolution.</w:t>
      </w:r>
      <w:commentRangeEnd w:id="6"/>
      <w:r>
        <w:rPr>
          <w:rStyle w:val="Refdecomentario"/>
          <w:rFonts w:eastAsiaTheme="minorEastAsia"/>
          <w:lang w:val="de-DE" w:eastAsia="de-DE"/>
        </w:rPr>
        <w:commentReference w:id="6"/>
      </w:r>
    </w:p>
    <w:p w14:paraId="3468318F" w14:textId="77777777" w:rsidR="00047806" w:rsidRPr="00FA4395" w:rsidRDefault="00047806" w:rsidP="00047806">
      <w:pPr>
        <w:pStyle w:val="Prrafodelista"/>
        <w:numPr>
          <w:ilvl w:val="1"/>
          <w:numId w:val="26"/>
        </w:numPr>
        <w:spacing w:after="0" w:line="276" w:lineRule="auto"/>
        <w:ind w:hanging="436"/>
        <w:jc w:val="both"/>
        <w:rPr>
          <w:rFonts w:ascii="Arial" w:hAnsi="Arial" w:cs="Arial"/>
          <w:bCs/>
          <w:i/>
          <w:iCs/>
          <w:color w:val="000000" w:themeColor="text1"/>
          <w:sz w:val="20"/>
          <w:szCs w:val="20"/>
          <w:lang w:val="en-GB"/>
        </w:rPr>
      </w:pPr>
      <w:r w:rsidRPr="00FA4395">
        <w:rPr>
          <w:rFonts w:ascii="Arial" w:hAnsi="Arial" w:cs="Arial"/>
          <w:b/>
          <w:bCs/>
          <w:iCs/>
          <w:color w:val="000000" w:themeColor="text1"/>
          <w:sz w:val="20"/>
          <w:szCs w:val="20"/>
          <w:lang w:val="en-GB"/>
        </w:rPr>
        <w:t xml:space="preserve">Node </w:t>
      </w:r>
      <w:r w:rsidRPr="00FA4395">
        <w:rPr>
          <w:rFonts w:ascii="Arial" w:hAnsi="Arial" w:cs="Arial"/>
          <w:bCs/>
          <w:i/>
          <w:iCs/>
          <w:color w:val="000000" w:themeColor="text1"/>
          <w:sz w:val="20"/>
          <w:szCs w:val="20"/>
          <w:lang w:val="en-GB"/>
        </w:rPr>
        <w:t xml:space="preserve">(AGG.nod). </w:t>
      </w:r>
      <w:r w:rsidRPr="00FA4395">
        <w:rPr>
          <w:rFonts w:ascii="Arial" w:hAnsi="Arial" w:cs="Arial"/>
          <w:bCs/>
          <w:color w:val="000000" w:themeColor="text1"/>
          <w:sz w:val="20"/>
          <w:szCs w:val="20"/>
          <w:lang w:val="en-GB"/>
        </w:rPr>
        <w:t>Defines the presence of a decision node and specifies the positions involved in it.</w:t>
      </w:r>
      <w:r w:rsidRPr="00FA4395">
        <w:rPr>
          <w:rFonts w:ascii="Arial" w:hAnsi="Arial" w:cs="Arial"/>
          <w:bCs/>
          <w:i/>
          <w:iCs/>
          <w:color w:val="000000" w:themeColor="text1"/>
          <w:sz w:val="20"/>
          <w:szCs w:val="20"/>
          <w:lang w:val="en-GB"/>
        </w:rPr>
        <w:t xml:space="preserve"> </w:t>
      </w:r>
    </w:p>
    <w:p w14:paraId="1C41FD90" w14:textId="77777777" w:rsidR="00047806" w:rsidRPr="00FA4395" w:rsidRDefault="00047806" w:rsidP="00047806">
      <w:pPr>
        <w:pStyle w:val="Prrafodelista"/>
        <w:numPr>
          <w:ilvl w:val="1"/>
          <w:numId w:val="26"/>
        </w:numPr>
        <w:spacing w:after="0" w:line="276" w:lineRule="auto"/>
        <w:ind w:hanging="436"/>
        <w:jc w:val="both"/>
        <w:rPr>
          <w:rFonts w:ascii="Arial" w:hAnsi="Arial" w:cs="Arial"/>
          <w:bCs/>
          <w:i/>
          <w:iCs/>
          <w:color w:val="000000" w:themeColor="text1"/>
          <w:sz w:val="20"/>
          <w:szCs w:val="20"/>
          <w:lang w:val="en-GB"/>
        </w:rPr>
      </w:pPr>
      <w:r w:rsidRPr="00FA4395">
        <w:rPr>
          <w:rFonts w:ascii="Arial" w:hAnsi="Arial" w:cs="Arial"/>
          <w:b/>
          <w:color w:val="000000" w:themeColor="text1"/>
          <w:sz w:val="20"/>
          <w:szCs w:val="20"/>
          <w:lang w:val="en-GB"/>
        </w:rPr>
        <w:t xml:space="preserve">Power-sharing </w:t>
      </w:r>
      <w:r w:rsidRPr="00FA4395">
        <w:rPr>
          <w:rFonts w:ascii="Arial" w:hAnsi="Arial" w:cs="Arial"/>
          <w:bCs/>
          <w:i/>
          <w:iCs/>
          <w:color w:val="000000" w:themeColor="text1"/>
          <w:sz w:val="20"/>
          <w:szCs w:val="20"/>
          <w:lang w:val="en-GB"/>
        </w:rPr>
        <w:t>(AGG.pow)</w:t>
      </w:r>
      <w:r w:rsidRPr="00FA4395">
        <w:rPr>
          <w:rFonts w:ascii="Arial" w:hAnsi="Arial" w:cs="Arial"/>
          <w:color w:val="000000" w:themeColor="text1"/>
          <w:sz w:val="20"/>
          <w:szCs w:val="20"/>
          <w:lang w:val="en-US"/>
        </w:rPr>
        <w:t xml:space="preserve"> </w:t>
      </w:r>
      <w:r w:rsidRPr="00FA4395">
        <w:rPr>
          <w:rFonts w:ascii="Arial" w:hAnsi="Arial" w:cs="Arial"/>
          <w:sz w:val="20"/>
          <w:szCs w:val="20"/>
          <w:lang w:val="en-GB"/>
        </w:rPr>
        <w:t>Establishes the distribution of power and the treatment of actors, taking into account both symmetry and asymmetry in decision-making</w:t>
      </w:r>
      <w:r w:rsidRPr="00FA4395">
        <w:rPr>
          <w:rFonts w:ascii="Arial" w:hAnsi="Arial" w:cs="Arial"/>
          <w:color w:val="000000" w:themeColor="text1"/>
          <w:sz w:val="20"/>
          <w:szCs w:val="20"/>
          <w:lang w:val="en-GB"/>
        </w:rPr>
        <w:t>.</w:t>
      </w:r>
    </w:p>
    <w:p w14:paraId="2AA94326" w14:textId="77777777" w:rsidR="00047806" w:rsidRPr="00FA4395" w:rsidRDefault="00047806" w:rsidP="00047806">
      <w:pPr>
        <w:pStyle w:val="Prrafodelista"/>
        <w:numPr>
          <w:ilvl w:val="2"/>
          <w:numId w:val="26"/>
        </w:numPr>
        <w:spacing w:after="0" w:line="276" w:lineRule="auto"/>
        <w:jc w:val="both"/>
        <w:rPr>
          <w:rFonts w:ascii="Arial" w:hAnsi="Arial" w:cs="Arial"/>
          <w:i/>
          <w:iCs/>
          <w:color w:val="000000" w:themeColor="text1"/>
          <w:sz w:val="20"/>
          <w:szCs w:val="20"/>
          <w:lang w:val="en-US"/>
        </w:rPr>
      </w:pPr>
      <w:r w:rsidRPr="00FA4395">
        <w:rPr>
          <w:rFonts w:ascii="Arial" w:hAnsi="Arial" w:cs="Arial"/>
          <w:b/>
          <w:color w:val="000000" w:themeColor="text1"/>
          <w:sz w:val="20"/>
          <w:szCs w:val="20"/>
          <w:lang w:val="en-GB"/>
        </w:rPr>
        <w:t>Weight</w:t>
      </w:r>
      <w:r w:rsidRPr="00FA4395">
        <w:rPr>
          <w:rFonts w:ascii="Arial" w:hAnsi="Arial" w:cs="Arial"/>
          <w:color w:val="000000" w:themeColor="text1"/>
          <w:sz w:val="20"/>
          <w:szCs w:val="20"/>
          <w:lang w:val="en-GB"/>
        </w:rPr>
        <w:t xml:space="preserve"> </w:t>
      </w:r>
      <w:r w:rsidRPr="00FA4395">
        <w:rPr>
          <w:rFonts w:ascii="Arial" w:hAnsi="Arial" w:cs="Arial"/>
          <w:i/>
          <w:iCs/>
          <w:color w:val="000000" w:themeColor="text1"/>
          <w:sz w:val="20"/>
          <w:szCs w:val="20"/>
          <w:lang w:val="en-GB"/>
        </w:rPr>
        <w:t>(AGG.pow.wei)</w:t>
      </w:r>
      <w:r w:rsidRPr="00FA4395">
        <w:rPr>
          <w:rFonts w:ascii="Arial" w:hAnsi="Arial" w:cs="Arial"/>
          <w:color w:val="000000" w:themeColor="text1"/>
          <w:sz w:val="20"/>
          <w:szCs w:val="20"/>
          <w:lang w:val="en-GB"/>
        </w:rPr>
        <w:t xml:space="preserve"> </w:t>
      </w:r>
      <w:r w:rsidRPr="00FA4395">
        <w:rPr>
          <w:rFonts w:ascii="Arial" w:hAnsi="Arial" w:cs="Arial"/>
          <w:sz w:val="20"/>
          <w:szCs w:val="20"/>
          <w:lang w:val="en-GB"/>
        </w:rPr>
        <w:t>Establishes the weighting assigned to actors in non-symmetric aggregation rules</w:t>
      </w:r>
      <w:r w:rsidRPr="00FA4395">
        <w:rPr>
          <w:rFonts w:ascii="Arial" w:hAnsi="Arial" w:cs="Arial"/>
          <w:color w:val="000000" w:themeColor="text1"/>
          <w:sz w:val="20"/>
          <w:szCs w:val="20"/>
          <w:lang w:val="en-US"/>
        </w:rPr>
        <w:t>.</w:t>
      </w:r>
    </w:p>
    <w:p w14:paraId="3A81C75F" w14:textId="77777777" w:rsidR="00047806" w:rsidRPr="00FA4395" w:rsidRDefault="00047806" w:rsidP="00047806">
      <w:pPr>
        <w:pStyle w:val="Prrafodelista"/>
        <w:numPr>
          <w:ilvl w:val="1"/>
          <w:numId w:val="26"/>
        </w:numPr>
        <w:spacing w:after="0" w:line="276" w:lineRule="auto"/>
        <w:jc w:val="both"/>
        <w:rPr>
          <w:rFonts w:ascii="Arial" w:hAnsi="Arial" w:cs="Arial"/>
          <w:i/>
          <w:iCs/>
          <w:color w:val="000000" w:themeColor="text1"/>
          <w:sz w:val="20"/>
          <w:szCs w:val="20"/>
          <w:lang w:val="en-US"/>
        </w:rPr>
      </w:pPr>
      <w:r w:rsidRPr="00FA4395">
        <w:rPr>
          <w:rFonts w:ascii="Arial" w:hAnsi="Arial" w:cs="Arial"/>
          <w:b/>
          <w:bCs/>
          <w:color w:val="000000" w:themeColor="text1"/>
          <w:sz w:val="20"/>
          <w:szCs w:val="20"/>
          <w:lang w:val="en-US"/>
        </w:rPr>
        <w:t>Procedure</w:t>
      </w:r>
      <w:r w:rsidRPr="00FA4395">
        <w:rPr>
          <w:rFonts w:ascii="Arial" w:hAnsi="Arial" w:cs="Arial"/>
          <w:color w:val="000000" w:themeColor="text1"/>
          <w:sz w:val="20"/>
          <w:szCs w:val="20"/>
          <w:lang w:val="en-US"/>
        </w:rPr>
        <w:t xml:space="preserve"> (</w:t>
      </w:r>
      <w:r w:rsidRPr="00FA4395">
        <w:rPr>
          <w:rFonts w:ascii="Arial" w:hAnsi="Arial" w:cs="Arial"/>
          <w:i/>
          <w:iCs/>
          <w:color w:val="000000" w:themeColor="text1"/>
          <w:sz w:val="20"/>
          <w:szCs w:val="20"/>
          <w:lang w:val="en-US"/>
        </w:rPr>
        <w:t>AGG.pro)</w:t>
      </w:r>
      <w:r w:rsidRPr="00FA4395">
        <w:rPr>
          <w:rFonts w:ascii="Arial" w:hAnsi="Arial" w:cs="Arial"/>
          <w:color w:val="000000" w:themeColor="text1"/>
          <w:sz w:val="20"/>
          <w:szCs w:val="20"/>
          <w:lang w:val="en-US"/>
        </w:rPr>
        <w:t xml:space="preserve"> </w:t>
      </w:r>
      <w:r w:rsidRPr="00FA4395">
        <w:rPr>
          <w:rFonts w:ascii="Arial" w:hAnsi="Arial" w:cs="Arial"/>
          <w:sz w:val="20"/>
          <w:szCs w:val="20"/>
          <w:lang w:val="en-GB"/>
        </w:rPr>
        <w:t>Defines the decision-making procedure.</w:t>
      </w:r>
    </w:p>
    <w:p w14:paraId="1FCA54B1" w14:textId="77777777" w:rsidR="00047806" w:rsidRPr="00FA4395" w:rsidRDefault="00047806" w:rsidP="00047806">
      <w:pPr>
        <w:pStyle w:val="Prrafodelista"/>
        <w:numPr>
          <w:ilvl w:val="2"/>
          <w:numId w:val="26"/>
        </w:numPr>
        <w:spacing w:after="0" w:line="276" w:lineRule="auto"/>
        <w:jc w:val="both"/>
        <w:rPr>
          <w:rFonts w:ascii="Arial" w:hAnsi="Arial" w:cs="Arial"/>
          <w:color w:val="000000" w:themeColor="text1"/>
          <w:sz w:val="20"/>
          <w:szCs w:val="20"/>
          <w:lang w:val="en-US"/>
        </w:rPr>
      </w:pPr>
      <w:r w:rsidRPr="00FA4395">
        <w:rPr>
          <w:rFonts w:ascii="Arial" w:hAnsi="Arial" w:cs="Arial"/>
          <w:b/>
          <w:color w:val="000000" w:themeColor="text1"/>
          <w:sz w:val="20"/>
          <w:szCs w:val="20"/>
          <w:lang w:val="en-GB"/>
        </w:rPr>
        <w:t xml:space="preserve">Agreement </w:t>
      </w:r>
      <w:r w:rsidRPr="00FA4395">
        <w:rPr>
          <w:rFonts w:ascii="Arial" w:hAnsi="Arial" w:cs="Arial"/>
          <w:i/>
          <w:iCs/>
          <w:color w:val="000000" w:themeColor="text1"/>
          <w:sz w:val="20"/>
          <w:szCs w:val="20"/>
          <w:lang w:val="en-US"/>
        </w:rPr>
        <w:t xml:space="preserve">(AGG.pro.agr) </w:t>
      </w:r>
      <w:r w:rsidRPr="00FA4395">
        <w:rPr>
          <w:rFonts w:ascii="Arial" w:hAnsi="Arial" w:cs="Arial"/>
          <w:sz w:val="20"/>
          <w:szCs w:val="20"/>
          <w:lang w:val="en-GB"/>
        </w:rPr>
        <w:t>Describes the process of reaching agreement before a decision can be made (e.g., proportion of the total, majority, consensus, binding opinions)</w:t>
      </w:r>
      <w:r w:rsidRPr="00FA4395">
        <w:rPr>
          <w:rFonts w:ascii="Arial" w:hAnsi="Arial" w:cs="Arial"/>
          <w:color w:val="000000" w:themeColor="text1"/>
          <w:sz w:val="20"/>
          <w:szCs w:val="20"/>
          <w:lang w:val="en-US"/>
        </w:rPr>
        <w:t>.</w:t>
      </w:r>
    </w:p>
    <w:p w14:paraId="301FC139" w14:textId="77777777" w:rsidR="00047806" w:rsidRPr="00FA4395" w:rsidRDefault="00047806" w:rsidP="00047806">
      <w:pPr>
        <w:pStyle w:val="Prrafodelista"/>
        <w:numPr>
          <w:ilvl w:val="2"/>
          <w:numId w:val="26"/>
        </w:numPr>
        <w:spacing w:after="0" w:line="276" w:lineRule="auto"/>
        <w:jc w:val="both"/>
        <w:rPr>
          <w:rFonts w:ascii="Arial" w:hAnsi="Arial" w:cs="Arial"/>
          <w:color w:val="000000" w:themeColor="text1"/>
          <w:sz w:val="20"/>
          <w:szCs w:val="20"/>
          <w:lang w:val="en-GB"/>
        </w:rPr>
      </w:pPr>
      <w:r w:rsidRPr="00FA4395">
        <w:rPr>
          <w:rFonts w:ascii="Arial" w:hAnsi="Arial" w:cs="Arial"/>
          <w:b/>
          <w:color w:val="000000" w:themeColor="text1"/>
          <w:sz w:val="20"/>
          <w:szCs w:val="20"/>
          <w:lang w:val="en-GB"/>
        </w:rPr>
        <w:t>Condition</w:t>
      </w:r>
      <w:r w:rsidRPr="00FA4395">
        <w:rPr>
          <w:rFonts w:ascii="Arial" w:hAnsi="Arial" w:cs="Arial"/>
          <w:color w:val="000000" w:themeColor="text1"/>
          <w:sz w:val="20"/>
          <w:szCs w:val="20"/>
          <w:lang w:val="en-GB"/>
        </w:rPr>
        <w:t xml:space="preserve"> </w:t>
      </w:r>
      <w:r w:rsidRPr="00FA4395">
        <w:rPr>
          <w:rFonts w:ascii="Arial" w:hAnsi="Arial" w:cs="Arial"/>
          <w:i/>
          <w:iCs/>
          <w:color w:val="000000" w:themeColor="text1"/>
          <w:sz w:val="20"/>
          <w:szCs w:val="20"/>
          <w:lang w:val="en-US"/>
        </w:rPr>
        <w:t xml:space="preserve">(AGG.pro.con) </w:t>
      </w:r>
      <w:r w:rsidRPr="00FA4395">
        <w:rPr>
          <w:rFonts w:ascii="Arial" w:hAnsi="Arial" w:cs="Arial"/>
          <w:sz w:val="20"/>
          <w:szCs w:val="20"/>
          <w:lang w:val="en-GB"/>
        </w:rPr>
        <w:t>Specifies the conditions that must be met during decision-making processes, such as the presence of observers and quorum requirements.</w:t>
      </w:r>
    </w:p>
    <w:p w14:paraId="4D448704" w14:textId="77777777" w:rsidR="00047806" w:rsidRPr="00FA4395" w:rsidRDefault="00047806" w:rsidP="00047806">
      <w:pPr>
        <w:pStyle w:val="Prrafodelista"/>
        <w:numPr>
          <w:ilvl w:val="2"/>
          <w:numId w:val="26"/>
        </w:numPr>
        <w:spacing w:after="0" w:line="276" w:lineRule="auto"/>
        <w:jc w:val="both"/>
        <w:rPr>
          <w:rFonts w:ascii="Arial" w:hAnsi="Arial" w:cs="Arial"/>
          <w:color w:val="000000" w:themeColor="text1"/>
          <w:sz w:val="20"/>
          <w:szCs w:val="20"/>
          <w:lang w:val="en-GB"/>
        </w:rPr>
      </w:pPr>
      <w:r w:rsidRPr="00FA4395">
        <w:rPr>
          <w:rFonts w:ascii="Arial" w:hAnsi="Arial" w:cs="Arial"/>
          <w:b/>
          <w:color w:val="000000" w:themeColor="text1"/>
          <w:sz w:val="20"/>
          <w:szCs w:val="20"/>
          <w:lang w:val="en-GB"/>
        </w:rPr>
        <w:t xml:space="preserve">Form </w:t>
      </w:r>
      <w:r w:rsidRPr="00FA4395">
        <w:rPr>
          <w:rFonts w:ascii="Arial" w:hAnsi="Arial" w:cs="Arial"/>
          <w:i/>
          <w:iCs/>
          <w:color w:val="000000" w:themeColor="text1"/>
          <w:sz w:val="20"/>
          <w:szCs w:val="20"/>
          <w:lang w:val="en-US"/>
        </w:rPr>
        <w:t xml:space="preserve">(AGG.pro.for) </w:t>
      </w:r>
      <w:r w:rsidRPr="00FA4395">
        <w:rPr>
          <w:rFonts w:ascii="Arial" w:hAnsi="Arial" w:cs="Arial"/>
          <w:sz w:val="20"/>
          <w:szCs w:val="20"/>
          <w:lang w:val="en-GB"/>
        </w:rPr>
        <w:t>Describes how decisions are conveyed (e.g., through secret vote, show of hands, voice vote)</w:t>
      </w:r>
      <w:r w:rsidRPr="00FA4395">
        <w:rPr>
          <w:rFonts w:ascii="Arial" w:hAnsi="Arial" w:cs="Arial"/>
          <w:color w:val="000000" w:themeColor="text1"/>
          <w:sz w:val="20"/>
          <w:szCs w:val="20"/>
          <w:lang w:val="en-US"/>
        </w:rPr>
        <w:t xml:space="preserve">. </w:t>
      </w:r>
    </w:p>
    <w:p w14:paraId="40BECFEF" w14:textId="77777777" w:rsidR="00047806" w:rsidRPr="00047806" w:rsidRDefault="00047806" w:rsidP="00826F03">
      <w:pPr>
        <w:spacing w:after="0" w:line="276" w:lineRule="auto"/>
        <w:jc w:val="both"/>
        <w:rPr>
          <w:rFonts w:ascii="Arial" w:hAnsi="Arial" w:cs="Arial"/>
          <w:b/>
          <w:color w:val="000000" w:themeColor="text1"/>
          <w:sz w:val="20"/>
          <w:szCs w:val="20"/>
          <w:lang w:val="en-GB"/>
        </w:rPr>
      </w:pPr>
    </w:p>
    <w:p w14:paraId="77A940C4" w14:textId="14375F84" w:rsidR="00F015E0" w:rsidRPr="00FA4395" w:rsidRDefault="00F015E0" w:rsidP="00732F28">
      <w:pPr>
        <w:pStyle w:val="Prrafodelista"/>
        <w:numPr>
          <w:ilvl w:val="0"/>
          <w:numId w:val="10"/>
        </w:numPr>
        <w:spacing w:after="0" w:line="276" w:lineRule="auto"/>
        <w:jc w:val="both"/>
        <w:rPr>
          <w:rFonts w:ascii="Arial" w:hAnsi="Arial" w:cs="Arial"/>
          <w:color w:val="000000" w:themeColor="text1"/>
          <w:sz w:val="20"/>
          <w:szCs w:val="20"/>
          <w:lang w:val="en-GB"/>
        </w:rPr>
      </w:pPr>
      <w:r w:rsidRPr="00FA4395">
        <w:rPr>
          <w:rFonts w:ascii="Arial" w:hAnsi="Arial" w:cs="Arial"/>
          <w:b/>
          <w:color w:val="000000" w:themeColor="text1"/>
          <w:sz w:val="20"/>
          <w:szCs w:val="20"/>
          <w:lang w:val="en-GB"/>
        </w:rPr>
        <w:t>Boundary</w:t>
      </w:r>
      <w:r w:rsidR="00480FA1" w:rsidRPr="00FA4395">
        <w:rPr>
          <w:rFonts w:ascii="Arial" w:hAnsi="Arial" w:cs="Arial"/>
          <w:b/>
          <w:color w:val="000000" w:themeColor="text1"/>
          <w:sz w:val="20"/>
          <w:szCs w:val="20"/>
          <w:lang w:val="en-GB"/>
        </w:rPr>
        <w:t xml:space="preserve"> </w:t>
      </w:r>
      <w:r w:rsidR="00480FA1" w:rsidRPr="00FA4395">
        <w:rPr>
          <w:rFonts w:ascii="Arial" w:hAnsi="Arial" w:cs="Arial"/>
          <w:b/>
          <w:i/>
          <w:iCs/>
          <w:color w:val="000000" w:themeColor="text1"/>
          <w:sz w:val="20"/>
          <w:szCs w:val="20"/>
          <w:lang w:val="en-GB"/>
        </w:rPr>
        <w:t>(BOU)</w:t>
      </w:r>
      <w:r w:rsidR="00732F28" w:rsidRPr="00FA4395">
        <w:rPr>
          <w:rFonts w:ascii="Arial" w:hAnsi="Arial" w:cs="Arial"/>
          <w:b/>
          <w:i/>
          <w:iCs/>
          <w:color w:val="000000" w:themeColor="text1"/>
          <w:sz w:val="20"/>
          <w:szCs w:val="20"/>
          <w:lang w:val="en-GB"/>
        </w:rPr>
        <w:t xml:space="preserve"> </w:t>
      </w:r>
      <w:del w:id="10" w:author="Irene Pérez Ibarra" w:date="2025-06-23T10:09:00Z">
        <w:r w:rsidR="008A4611" w:rsidDel="00E16E41">
          <w:rPr>
            <w:rFonts w:ascii="Arial" w:hAnsi="Arial" w:cs="Arial"/>
            <w:iCs/>
            <w:color w:val="000000" w:themeColor="text1"/>
            <w:sz w:val="20"/>
            <w:szCs w:val="20"/>
            <w:lang w:val="en-GB"/>
          </w:rPr>
          <w:delText>Specifies</w:delText>
        </w:r>
        <w:r w:rsidR="00732F28" w:rsidRPr="00FA4395" w:rsidDel="00E16E41">
          <w:rPr>
            <w:rFonts w:ascii="Arial" w:hAnsi="Arial" w:cs="Arial"/>
            <w:iCs/>
            <w:color w:val="000000" w:themeColor="text1"/>
            <w:sz w:val="20"/>
            <w:szCs w:val="20"/>
            <w:lang w:val="en-GB"/>
          </w:rPr>
          <w:delText xml:space="preserve"> </w:delText>
        </w:r>
      </w:del>
      <w:del w:id="11" w:author="Irene Pérez Ibarra" w:date="2025-06-23T10:06:00Z">
        <w:r w:rsidR="00DF01BF" w:rsidDel="00A91B1C">
          <w:rPr>
            <w:rFonts w:ascii="Arial" w:hAnsi="Arial" w:cs="Arial"/>
            <w:iCs/>
            <w:color w:val="000000" w:themeColor="text1"/>
            <w:sz w:val="20"/>
            <w:szCs w:val="20"/>
            <w:lang w:val="en-GB"/>
          </w:rPr>
          <w:delText>who is eligible</w:delText>
        </w:r>
      </w:del>
      <w:del w:id="12" w:author="Irene Pérez Ibarra" w:date="2025-06-23T10:09:00Z">
        <w:r w:rsidR="00681746" w:rsidDel="00E16E41">
          <w:rPr>
            <w:rFonts w:ascii="Arial" w:hAnsi="Arial" w:cs="Arial"/>
            <w:iCs/>
            <w:color w:val="000000" w:themeColor="text1"/>
            <w:sz w:val="20"/>
            <w:szCs w:val="20"/>
            <w:lang w:val="en-GB"/>
          </w:rPr>
          <w:delText xml:space="preserve"> and </w:delText>
        </w:r>
        <w:r w:rsidR="00DF01BF" w:rsidDel="00E16E41">
          <w:rPr>
            <w:rFonts w:ascii="Arial" w:hAnsi="Arial" w:cs="Arial"/>
            <w:iCs/>
            <w:color w:val="000000" w:themeColor="text1"/>
            <w:sz w:val="20"/>
            <w:szCs w:val="20"/>
            <w:lang w:val="en-GB"/>
          </w:rPr>
          <w:delText xml:space="preserve">the process for assigning </w:delText>
        </w:r>
        <w:r w:rsidR="00681746" w:rsidDel="00E16E41">
          <w:rPr>
            <w:rFonts w:ascii="Arial" w:hAnsi="Arial" w:cs="Arial"/>
            <w:iCs/>
            <w:color w:val="000000" w:themeColor="text1"/>
            <w:sz w:val="20"/>
            <w:szCs w:val="20"/>
            <w:lang w:val="en-GB"/>
          </w:rPr>
          <w:delText xml:space="preserve">and leaving </w:delText>
        </w:r>
        <w:r w:rsidR="00DF01BF" w:rsidDel="00E16E41">
          <w:rPr>
            <w:rFonts w:ascii="Arial" w:hAnsi="Arial" w:cs="Arial"/>
            <w:iCs/>
            <w:color w:val="000000" w:themeColor="text1"/>
            <w:sz w:val="20"/>
            <w:szCs w:val="20"/>
            <w:lang w:val="en-GB"/>
          </w:rPr>
          <w:delText>positions</w:delText>
        </w:r>
      </w:del>
      <w:ins w:id="13" w:author="Irene Pérez Ibarra" w:date="2025-06-23T10:09:00Z">
        <w:r w:rsidR="00E16E41">
          <w:rPr>
            <w:rFonts w:ascii="Arial" w:hAnsi="Arial" w:cs="Arial"/>
            <w:iCs/>
            <w:color w:val="000000" w:themeColor="text1"/>
            <w:sz w:val="20"/>
            <w:szCs w:val="20"/>
            <w:lang w:val="en-GB"/>
          </w:rPr>
          <w:t>Defines who is eligible and outlines the process for assignment to and withdrawal from a position</w:t>
        </w:r>
      </w:ins>
      <w:r w:rsidR="00732F28" w:rsidRPr="00FA4395">
        <w:rPr>
          <w:rFonts w:ascii="Arial" w:hAnsi="Arial" w:cs="Arial"/>
          <w:iCs/>
          <w:color w:val="000000" w:themeColor="text1"/>
          <w:sz w:val="20"/>
          <w:szCs w:val="20"/>
          <w:lang w:val="en-GB"/>
        </w:rPr>
        <w:t>.</w:t>
      </w:r>
    </w:p>
    <w:p w14:paraId="6BF3A7CB" w14:textId="1CEB2A66" w:rsidR="00B97B49" w:rsidRPr="00FA4395" w:rsidRDefault="00DF3D58" w:rsidP="00B97B49">
      <w:pPr>
        <w:pStyle w:val="Prrafodelista"/>
        <w:numPr>
          <w:ilvl w:val="1"/>
          <w:numId w:val="10"/>
        </w:numPr>
        <w:spacing w:after="0" w:line="276" w:lineRule="auto"/>
        <w:ind w:hanging="436"/>
        <w:jc w:val="both"/>
        <w:rPr>
          <w:rFonts w:ascii="Arial" w:hAnsi="Arial" w:cs="Arial"/>
          <w:color w:val="000000" w:themeColor="text1"/>
          <w:sz w:val="20"/>
          <w:szCs w:val="20"/>
          <w:lang w:val="en-US"/>
        </w:rPr>
      </w:pPr>
      <w:r w:rsidRPr="00FA4395">
        <w:rPr>
          <w:rFonts w:ascii="Arial" w:hAnsi="Arial" w:cs="Arial"/>
          <w:b/>
          <w:color w:val="000000" w:themeColor="text1"/>
          <w:sz w:val="20"/>
          <w:szCs w:val="20"/>
          <w:lang w:val="en-GB"/>
        </w:rPr>
        <w:t>Eligibility</w:t>
      </w:r>
      <w:r w:rsidR="00480FA1" w:rsidRPr="00FA4395">
        <w:rPr>
          <w:rFonts w:ascii="Arial" w:hAnsi="Arial" w:cs="Arial"/>
          <w:color w:val="000000" w:themeColor="text1"/>
          <w:sz w:val="20"/>
          <w:szCs w:val="20"/>
          <w:lang w:val="en-GB"/>
        </w:rPr>
        <w:t xml:space="preserve"> (</w:t>
      </w:r>
      <w:r w:rsidR="00480FA1" w:rsidRPr="00FA4395">
        <w:rPr>
          <w:rFonts w:ascii="Arial" w:hAnsi="Arial" w:cs="Arial"/>
          <w:i/>
          <w:iCs/>
          <w:color w:val="000000" w:themeColor="text1"/>
          <w:sz w:val="20"/>
          <w:szCs w:val="20"/>
          <w:lang w:val="en-GB"/>
        </w:rPr>
        <w:t>BOU</w:t>
      </w:r>
      <w:r w:rsidR="008F66CC" w:rsidRPr="00FA4395">
        <w:rPr>
          <w:rFonts w:ascii="Arial" w:hAnsi="Arial" w:cs="Arial"/>
          <w:i/>
          <w:iCs/>
          <w:color w:val="000000" w:themeColor="text1"/>
          <w:sz w:val="20"/>
          <w:szCs w:val="20"/>
          <w:lang w:val="en-GB"/>
        </w:rPr>
        <w:t>.</w:t>
      </w:r>
      <w:r w:rsidR="00480FA1" w:rsidRPr="00FA4395">
        <w:rPr>
          <w:rFonts w:ascii="Arial" w:hAnsi="Arial" w:cs="Arial"/>
          <w:i/>
          <w:iCs/>
          <w:color w:val="000000" w:themeColor="text1"/>
          <w:sz w:val="20"/>
          <w:szCs w:val="20"/>
          <w:lang w:val="en-GB"/>
        </w:rPr>
        <w:t>eli)</w:t>
      </w:r>
      <w:r w:rsidR="00E62AD7" w:rsidRPr="00FA4395">
        <w:rPr>
          <w:rFonts w:ascii="Arial" w:hAnsi="Arial" w:cs="Arial"/>
          <w:color w:val="000000" w:themeColor="text1"/>
          <w:sz w:val="20"/>
          <w:szCs w:val="20"/>
          <w:lang w:val="en-GB"/>
        </w:rPr>
        <w:t xml:space="preserve"> </w:t>
      </w:r>
      <w:del w:id="14" w:author="Irene Pérez Ibarra" w:date="2025-06-23T10:37:00Z">
        <w:r w:rsidR="00153603" w:rsidRPr="00FA4395" w:rsidDel="005D2002">
          <w:rPr>
            <w:rFonts w:ascii="Arial" w:hAnsi="Arial" w:cs="Arial"/>
            <w:color w:val="000000" w:themeColor="text1"/>
            <w:sz w:val="20"/>
            <w:szCs w:val="20"/>
            <w:lang w:val="en-GB"/>
          </w:rPr>
          <w:delText xml:space="preserve">Defines </w:delText>
        </w:r>
      </w:del>
      <w:ins w:id="15" w:author="Irene Pérez Ibarra" w:date="2025-06-23T10:37:00Z">
        <w:r w:rsidR="005D2002">
          <w:rPr>
            <w:rFonts w:ascii="Arial" w:hAnsi="Arial" w:cs="Arial"/>
            <w:color w:val="000000" w:themeColor="text1"/>
            <w:sz w:val="20"/>
            <w:szCs w:val="20"/>
            <w:lang w:val="en-GB"/>
          </w:rPr>
          <w:t>Specifies</w:t>
        </w:r>
        <w:r w:rsidR="005D2002" w:rsidRPr="00FA4395">
          <w:rPr>
            <w:rFonts w:ascii="Arial" w:hAnsi="Arial" w:cs="Arial"/>
            <w:color w:val="000000" w:themeColor="text1"/>
            <w:sz w:val="20"/>
            <w:szCs w:val="20"/>
            <w:lang w:val="en-GB"/>
          </w:rPr>
          <w:t xml:space="preserve"> </w:t>
        </w:r>
      </w:ins>
      <w:del w:id="16" w:author="Irene Pérez Ibarra" w:date="2025-06-23T10:37:00Z">
        <w:r w:rsidR="00153603" w:rsidRPr="00FA4395" w:rsidDel="005D2002">
          <w:rPr>
            <w:rFonts w:ascii="Arial" w:hAnsi="Arial" w:cs="Arial"/>
            <w:color w:val="000000" w:themeColor="text1"/>
            <w:sz w:val="20"/>
            <w:szCs w:val="20"/>
            <w:lang w:val="en-GB"/>
          </w:rPr>
          <w:delText xml:space="preserve">the </w:delText>
        </w:r>
      </w:del>
      <w:r w:rsidR="00153603" w:rsidRPr="00FA4395">
        <w:rPr>
          <w:rFonts w:ascii="Arial" w:hAnsi="Arial" w:cs="Arial"/>
          <w:color w:val="000000" w:themeColor="text1"/>
          <w:sz w:val="20"/>
          <w:szCs w:val="20"/>
          <w:lang w:val="en-GB"/>
        </w:rPr>
        <w:t xml:space="preserve">eligibility criteria </w:t>
      </w:r>
      <w:ins w:id="17" w:author="Irene Pérez Ibarra" w:date="2025-06-23T10:37:00Z">
        <w:r w:rsidR="005D2002">
          <w:rPr>
            <w:rFonts w:ascii="Arial" w:hAnsi="Arial" w:cs="Arial"/>
            <w:color w:val="000000" w:themeColor="text1"/>
            <w:sz w:val="20"/>
            <w:szCs w:val="20"/>
            <w:lang w:val="en-GB"/>
          </w:rPr>
          <w:t xml:space="preserve">for entering and exiting </w:t>
        </w:r>
      </w:ins>
      <w:del w:id="18" w:author="Irene Pérez Ibarra" w:date="2025-06-23T10:37:00Z">
        <w:r w:rsidR="00153603" w:rsidRPr="00FA4395" w:rsidDel="005D2002">
          <w:rPr>
            <w:rFonts w:ascii="Arial" w:hAnsi="Arial" w:cs="Arial"/>
            <w:color w:val="000000" w:themeColor="text1"/>
            <w:sz w:val="20"/>
            <w:szCs w:val="20"/>
            <w:lang w:val="en-GB"/>
          </w:rPr>
          <w:delText xml:space="preserve">to enter </w:delText>
        </w:r>
      </w:del>
      <w:r w:rsidR="00153603" w:rsidRPr="00FA4395">
        <w:rPr>
          <w:rFonts w:ascii="Arial" w:hAnsi="Arial" w:cs="Arial"/>
          <w:color w:val="000000" w:themeColor="text1"/>
          <w:sz w:val="20"/>
          <w:szCs w:val="20"/>
          <w:lang w:val="en-GB"/>
        </w:rPr>
        <w:t>a position</w:t>
      </w:r>
      <w:r w:rsidR="00D3611F" w:rsidRPr="00FA4395">
        <w:rPr>
          <w:rFonts w:ascii="Arial" w:hAnsi="Arial" w:cs="Arial"/>
          <w:color w:val="000000" w:themeColor="text1"/>
          <w:sz w:val="20"/>
          <w:szCs w:val="20"/>
          <w:lang w:val="en-GB"/>
        </w:rPr>
        <w:t>.</w:t>
      </w:r>
    </w:p>
    <w:p w14:paraId="4A6EE430" w14:textId="41EA3AB7" w:rsidR="00A5583A" w:rsidRPr="00FA4395" w:rsidRDefault="00A5583A" w:rsidP="00A5583A">
      <w:pPr>
        <w:pStyle w:val="Prrafodelista"/>
        <w:numPr>
          <w:ilvl w:val="2"/>
          <w:numId w:val="10"/>
        </w:numPr>
        <w:spacing w:after="0" w:line="276" w:lineRule="auto"/>
        <w:jc w:val="both"/>
        <w:rPr>
          <w:rFonts w:ascii="Arial" w:hAnsi="Arial" w:cs="Arial"/>
          <w:b/>
          <w:color w:val="000000" w:themeColor="text1"/>
          <w:sz w:val="20"/>
          <w:szCs w:val="20"/>
          <w:lang w:val="en-US"/>
        </w:rPr>
      </w:pPr>
      <w:r w:rsidRPr="00FA4395">
        <w:rPr>
          <w:rFonts w:ascii="Arial" w:hAnsi="Arial" w:cs="Arial"/>
          <w:b/>
          <w:color w:val="000000" w:themeColor="text1"/>
          <w:sz w:val="20"/>
          <w:szCs w:val="20"/>
          <w:lang w:val="en-US"/>
        </w:rPr>
        <w:t xml:space="preserve">Credential </w:t>
      </w:r>
      <w:r w:rsidRPr="00FA4395">
        <w:rPr>
          <w:rFonts w:ascii="Arial" w:hAnsi="Arial" w:cs="Arial"/>
          <w:bCs/>
          <w:i/>
          <w:iCs/>
          <w:color w:val="000000" w:themeColor="text1"/>
          <w:sz w:val="20"/>
          <w:szCs w:val="20"/>
          <w:lang w:val="en-US"/>
        </w:rPr>
        <w:t>(BOU.eli.cre)</w:t>
      </w:r>
      <w:r w:rsidRPr="00FA4395">
        <w:rPr>
          <w:rFonts w:ascii="Arial" w:hAnsi="Arial" w:cs="Arial"/>
          <w:bCs/>
          <w:color w:val="000000" w:themeColor="text1"/>
          <w:sz w:val="20"/>
          <w:szCs w:val="20"/>
          <w:lang w:val="en-US"/>
        </w:rPr>
        <w:t xml:space="preserve"> Specifies the documentary evidence </w:t>
      </w:r>
      <w:r w:rsidR="00AB61BD">
        <w:rPr>
          <w:rFonts w:ascii="Arial" w:hAnsi="Arial" w:cs="Arial"/>
          <w:bCs/>
          <w:color w:val="000000" w:themeColor="text1"/>
          <w:sz w:val="20"/>
          <w:szCs w:val="20"/>
          <w:lang w:val="en-US"/>
        </w:rPr>
        <w:t>required</w:t>
      </w:r>
      <w:r w:rsidR="00AB61BD" w:rsidRPr="00FA4395">
        <w:rPr>
          <w:rFonts w:ascii="Arial" w:hAnsi="Arial" w:cs="Arial"/>
          <w:bCs/>
          <w:color w:val="000000" w:themeColor="text1"/>
          <w:sz w:val="20"/>
          <w:szCs w:val="20"/>
          <w:lang w:val="en-US"/>
        </w:rPr>
        <w:t xml:space="preserve"> </w:t>
      </w:r>
      <w:r w:rsidRPr="00FA4395">
        <w:rPr>
          <w:rFonts w:ascii="Arial" w:hAnsi="Arial" w:cs="Arial"/>
          <w:bCs/>
          <w:color w:val="000000" w:themeColor="text1"/>
          <w:sz w:val="20"/>
          <w:szCs w:val="20"/>
          <w:lang w:val="en-US"/>
        </w:rPr>
        <w:t xml:space="preserve">to validate that actors </w:t>
      </w:r>
      <w:r w:rsidR="00AB61BD">
        <w:rPr>
          <w:rFonts w:ascii="Arial" w:hAnsi="Arial" w:cs="Arial"/>
          <w:bCs/>
          <w:color w:val="000000" w:themeColor="text1"/>
          <w:sz w:val="20"/>
          <w:szCs w:val="20"/>
          <w:lang w:val="en-US"/>
        </w:rPr>
        <w:t>meet</w:t>
      </w:r>
      <w:r w:rsidR="00AB61BD" w:rsidRPr="00FA4395">
        <w:rPr>
          <w:rFonts w:ascii="Arial" w:hAnsi="Arial" w:cs="Arial"/>
          <w:bCs/>
          <w:color w:val="000000" w:themeColor="text1"/>
          <w:sz w:val="20"/>
          <w:szCs w:val="20"/>
          <w:lang w:val="en-US"/>
        </w:rPr>
        <w:t xml:space="preserve"> </w:t>
      </w:r>
      <w:r w:rsidRPr="00FA4395">
        <w:rPr>
          <w:rFonts w:ascii="Arial" w:hAnsi="Arial" w:cs="Arial"/>
          <w:bCs/>
          <w:color w:val="000000" w:themeColor="text1"/>
          <w:sz w:val="20"/>
          <w:szCs w:val="20"/>
          <w:lang w:val="en-US"/>
        </w:rPr>
        <w:t xml:space="preserve">the </w:t>
      </w:r>
      <w:r w:rsidR="00AB61BD">
        <w:rPr>
          <w:rFonts w:ascii="Arial" w:hAnsi="Arial" w:cs="Arial"/>
          <w:bCs/>
          <w:color w:val="000000" w:themeColor="text1"/>
          <w:sz w:val="20"/>
          <w:szCs w:val="20"/>
          <w:lang w:val="en-US"/>
        </w:rPr>
        <w:t>necessary</w:t>
      </w:r>
      <w:r w:rsidR="00AB61BD" w:rsidRPr="00FA4395">
        <w:rPr>
          <w:rFonts w:ascii="Arial" w:hAnsi="Arial" w:cs="Arial"/>
          <w:bCs/>
          <w:color w:val="000000" w:themeColor="text1"/>
          <w:sz w:val="20"/>
          <w:szCs w:val="20"/>
          <w:lang w:val="en-US"/>
        </w:rPr>
        <w:t xml:space="preserve"> </w:t>
      </w:r>
      <w:r w:rsidR="00AB61BD">
        <w:rPr>
          <w:rFonts w:ascii="Arial" w:hAnsi="Arial" w:cs="Arial"/>
          <w:bCs/>
          <w:color w:val="000000" w:themeColor="text1"/>
          <w:sz w:val="20"/>
          <w:szCs w:val="20"/>
          <w:lang w:val="en-US"/>
        </w:rPr>
        <w:t xml:space="preserve">qualifications </w:t>
      </w:r>
      <w:r w:rsidRPr="00FA4395">
        <w:rPr>
          <w:rFonts w:ascii="Arial" w:hAnsi="Arial" w:cs="Arial"/>
          <w:bCs/>
          <w:color w:val="000000" w:themeColor="text1"/>
          <w:sz w:val="20"/>
          <w:szCs w:val="20"/>
          <w:lang w:val="en-US"/>
        </w:rPr>
        <w:t>for a given position.</w:t>
      </w:r>
    </w:p>
    <w:p w14:paraId="1E62E561" w14:textId="51DB626F" w:rsidR="00A5583A" w:rsidRPr="00FA4395" w:rsidRDefault="00A5583A" w:rsidP="00A5583A">
      <w:pPr>
        <w:pStyle w:val="Prrafodelista"/>
        <w:numPr>
          <w:ilvl w:val="2"/>
          <w:numId w:val="10"/>
        </w:numPr>
        <w:spacing w:after="0" w:line="276" w:lineRule="auto"/>
        <w:jc w:val="both"/>
        <w:rPr>
          <w:rFonts w:ascii="Arial" w:hAnsi="Arial" w:cs="Arial"/>
          <w:b/>
          <w:color w:val="000000" w:themeColor="text1"/>
          <w:sz w:val="20"/>
          <w:szCs w:val="20"/>
          <w:lang w:val="en-US"/>
        </w:rPr>
      </w:pPr>
      <w:r w:rsidRPr="00FA4395">
        <w:rPr>
          <w:rFonts w:ascii="Arial" w:hAnsi="Arial" w:cs="Arial"/>
          <w:b/>
          <w:color w:val="000000" w:themeColor="text1"/>
          <w:sz w:val="20"/>
          <w:szCs w:val="20"/>
          <w:lang w:val="en-US"/>
        </w:rPr>
        <w:t>Membership</w:t>
      </w:r>
      <w:r w:rsidRPr="00FA4395">
        <w:rPr>
          <w:rFonts w:ascii="Arial" w:hAnsi="Arial" w:cs="Arial"/>
          <w:bCs/>
          <w:color w:val="000000" w:themeColor="text1"/>
          <w:sz w:val="20"/>
          <w:szCs w:val="20"/>
          <w:lang w:val="en-US"/>
        </w:rPr>
        <w:t xml:space="preserve"> </w:t>
      </w:r>
      <w:r w:rsidRPr="00FA4395">
        <w:rPr>
          <w:rFonts w:ascii="Arial" w:hAnsi="Arial" w:cs="Arial"/>
          <w:i/>
          <w:color w:val="000000" w:themeColor="text1"/>
          <w:sz w:val="20"/>
          <w:szCs w:val="20"/>
          <w:lang w:val="en-GB"/>
        </w:rPr>
        <w:t xml:space="preserve">(BOU.eli.mem) </w:t>
      </w:r>
      <w:r w:rsidRPr="00FA4395">
        <w:rPr>
          <w:rFonts w:ascii="Arial" w:hAnsi="Arial" w:cs="Arial"/>
          <w:bCs/>
          <w:color w:val="000000" w:themeColor="text1"/>
          <w:sz w:val="20"/>
          <w:szCs w:val="20"/>
          <w:lang w:val="en-US"/>
        </w:rPr>
        <w:t xml:space="preserve">Specifies the criteria </w:t>
      </w:r>
      <w:r w:rsidR="00AB61BD">
        <w:rPr>
          <w:rFonts w:ascii="Arial" w:hAnsi="Arial" w:cs="Arial"/>
          <w:bCs/>
          <w:color w:val="000000" w:themeColor="text1"/>
          <w:sz w:val="20"/>
          <w:szCs w:val="20"/>
          <w:lang w:val="en-US"/>
        </w:rPr>
        <w:t>to enter</w:t>
      </w:r>
      <w:r w:rsidRPr="00FA4395">
        <w:rPr>
          <w:rFonts w:ascii="Arial" w:hAnsi="Arial" w:cs="Arial"/>
          <w:bCs/>
          <w:color w:val="000000" w:themeColor="text1"/>
          <w:sz w:val="20"/>
          <w:szCs w:val="20"/>
          <w:lang w:val="en-US"/>
        </w:rPr>
        <w:t xml:space="preserve"> a position based on the requirement to reside or be registered in a specific place or organization.</w:t>
      </w:r>
    </w:p>
    <w:p w14:paraId="1ED84888" w14:textId="17C34D56" w:rsidR="00EF4A28" w:rsidRPr="00FA4395" w:rsidRDefault="00EF4A28" w:rsidP="00E914F6">
      <w:pPr>
        <w:pStyle w:val="Prrafodelista"/>
        <w:numPr>
          <w:ilvl w:val="2"/>
          <w:numId w:val="10"/>
        </w:numPr>
        <w:spacing w:after="0" w:line="276" w:lineRule="auto"/>
        <w:jc w:val="both"/>
        <w:rPr>
          <w:rFonts w:ascii="Arial" w:hAnsi="Arial" w:cs="Arial"/>
          <w:color w:val="000000" w:themeColor="text1"/>
          <w:sz w:val="20"/>
          <w:szCs w:val="20"/>
          <w:lang w:val="en-US"/>
        </w:rPr>
      </w:pPr>
      <w:r w:rsidRPr="00FA4395">
        <w:rPr>
          <w:rFonts w:ascii="Arial" w:hAnsi="Arial" w:cs="Arial"/>
          <w:b/>
          <w:color w:val="000000" w:themeColor="text1"/>
          <w:sz w:val="20"/>
          <w:szCs w:val="20"/>
          <w:lang w:val="en-US"/>
        </w:rPr>
        <w:t>Personal</w:t>
      </w:r>
      <w:r w:rsidRPr="00FA4395">
        <w:rPr>
          <w:rFonts w:ascii="Arial" w:hAnsi="Arial" w:cs="Arial"/>
          <w:color w:val="000000" w:themeColor="text1"/>
          <w:sz w:val="20"/>
          <w:szCs w:val="20"/>
          <w:lang w:val="en-US"/>
        </w:rPr>
        <w:t xml:space="preserve"> (</w:t>
      </w:r>
      <w:r w:rsidRPr="00FA4395">
        <w:rPr>
          <w:rFonts w:ascii="Arial" w:hAnsi="Arial" w:cs="Arial"/>
          <w:i/>
          <w:color w:val="000000" w:themeColor="text1"/>
          <w:sz w:val="20"/>
          <w:szCs w:val="20"/>
          <w:lang w:val="en-US"/>
        </w:rPr>
        <w:t>BOU</w:t>
      </w:r>
      <w:r w:rsidR="008F66CC" w:rsidRPr="00FA4395">
        <w:rPr>
          <w:rFonts w:ascii="Arial" w:hAnsi="Arial" w:cs="Arial"/>
          <w:i/>
          <w:color w:val="000000" w:themeColor="text1"/>
          <w:sz w:val="20"/>
          <w:szCs w:val="20"/>
          <w:lang w:val="en-US"/>
        </w:rPr>
        <w:t>.</w:t>
      </w:r>
      <w:r w:rsidR="006D2199" w:rsidRPr="00FA4395">
        <w:rPr>
          <w:rFonts w:ascii="Arial" w:hAnsi="Arial" w:cs="Arial"/>
          <w:i/>
          <w:color w:val="000000" w:themeColor="text1"/>
          <w:sz w:val="20"/>
          <w:szCs w:val="20"/>
          <w:lang w:val="en-US"/>
        </w:rPr>
        <w:t>eli.</w:t>
      </w:r>
      <w:r w:rsidRPr="00FA4395">
        <w:rPr>
          <w:rFonts w:ascii="Arial" w:hAnsi="Arial" w:cs="Arial"/>
          <w:i/>
          <w:color w:val="000000" w:themeColor="text1"/>
          <w:sz w:val="20"/>
          <w:szCs w:val="20"/>
          <w:lang w:val="en-US"/>
        </w:rPr>
        <w:t>per</w:t>
      </w:r>
      <w:r w:rsidRPr="00FA4395">
        <w:rPr>
          <w:rFonts w:ascii="Arial" w:hAnsi="Arial" w:cs="Arial"/>
          <w:color w:val="000000" w:themeColor="text1"/>
          <w:sz w:val="20"/>
          <w:szCs w:val="20"/>
          <w:lang w:val="en-US"/>
        </w:rPr>
        <w:t>)</w:t>
      </w:r>
      <w:r w:rsidR="00153603" w:rsidRPr="00FA4395">
        <w:rPr>
          <w:rFonts w:ascii="Arial" w:hAnsi="Arial" w:cs="Arial"/>
          <w:color w:val="000000" w:themeColor="text1"/>
          <w:sz w:val="20"/>
          <w:szCs w:val="20"/>
          <w:lang w:val="en-US"/>
        </w:rPr>
        <w:t xml:space="preserve"> </w:t>
      </w:r>
      <w:r w:rsidR="00153603" w:rsidRPr="00FA4395">
        <w:rPr>
          <w:rFonts w:ascii="Arial" w:hAnsi="Arial" w:cs="Arial"/>
          <w:sz w:val="20"/>
          <w:szCs w:val="20"/>
          <w:lang w:val="en-GB"/>
        </w:rPr>
        <w:t>Specifies the personal attributes to enter a position.</w:t>
      </w:r>
    </w:p>
    <w:p w14:paraId="0C069E0B" w14:textId="626BF06B" w:rsidR="00B97B49" w:rsidRPr="00FA4395" w:rsidRDefault="00D13D65" w:rsidP="001345E5">
      <w:pPr>
        <w:pStyle w:val="Prrafodelista"/>
        <w:numPr>
          <w:ilvl w:val="3"/>
          <w:numId w:val="10"/>
        </w:numPr>
        <w:spacing w:after="0" w:line="276" w:lineRule="auto"/>
        <w:ind w:hanging="862"/>
        <w:jc w:val="both"/>
        <w:rPr>
          <w:rFonts w:ascii="Arial" w:hAnsi="Arial" w:cs="Arial"/>
          <w:color w:val="000000" w:themeColor="text1"/>
          <w:sz w:val="20"/>
          <w:szCs w:val="20"/>
          <w:lang w:val="en-US"/>
        </w:rPr>
      </w:pPr>
      <w:r w:rsidRPr="00FA4395">
        <w:rPr>
          <w:rFonts w:ascii="Arial" w:hAnsi="Arial" w:cs="Arial"/>
          <w:b/>
          <w:color w:val="000000" w:themeColor="text1"/>
          <w:sz w:val="20"/>
          <w:szCs w:val="20"/>
          <w:lang w:val="en-GB"/>
        </w:rPr>
        <w:t>Ascribed</w:t>
      </w:r>
      <w:r w:rsidR="00480FA1" w:rsidRPr="00FA4395">
        <w:rPr>
          <w:rFonts w:ascii="Arial" w:hAnsi="Arial" w:cs="Arial"/>
          <w:color w:val="000000" w:themeColor="text1"/>
          <w:sz w:val="20"/>
          <w:szCs w:val="20"/>
          <w:lang w:val="en-GB"/>
        </w:rPr>
        <w:t xml:space="preserve"> </w:t>
      </w:r>
      <w:r w:rsidR="00480FA1" w:rsidRPr="00FA4395">
        <w:rPr>
          <w:rFonts w:ascii="Arial" w:hAnsi="Arial" w:cs="Arial"/>
          <w:i/>
          <w:color w:val="000000" w:themeColor="text1"/>
          <w:sz w:val="20"/>
          <w:szCs w:val="20"/>
          <w:lang w:val="en-GB"/>
        </w:rPr>
        <w:t>(BOU</w:t>
      </w:r>
      <w:r w:rsidR="008F66CC" w:rsidRPr="00FA4395">
        <w:rPr>
          <w:rFonts w:ascii="Arial" w:hAnsi="Arial" w:cs="Arial"/>
          <w:i/>
          <w:color w:val="000000" w:themeColor="text1"/>
          <w:sz w:val="20"/>
          <w:szCs w:val="20"/>
          <w:lang w:val="en-GB"/>
        </w:rPr>
        <w:t>.</w:t>
      </w:r>
      <w:r w:rsidR="00480FA1" w:rsidRPr="00FA4395">
        <w:rPr>
          <w:rFonts w:ascii="Arial" w:hAnsi="Arial" w:cs="Arial"/>
          <w:i/>
          <w:color w:val="000000" w:themeColor="text1"/>
          <w:sz w:val="20"/>
          <w:szCs w:val="20"/>
          <w:lang w:val="en-GB"/>
        </w:rPr>
        <w:t>eli</w:t>
      </w:r>
      <w:r w:rsidR="008F66CC" w:rsidRPr="00FA4395">
        <w:rPr>
          <w:rFonts w:ascii="Arial" w:hAnsi="Arial" w:cs="Arial"/>
          <w:i/>
          <w:color w:val="000000" w:themeColor="text1"/>
          <w:sz w:val="20"/>
          <w:szCs w:val="20"/>
          <w:lang w:val="en-GB"/>
        </w:rPr>
        <w:t>.</w:t>
      </w:r>
      <w:r w:rsidR="00890B68" w:rsidRPr="00FA4395">
        <w:rPr>
          <w:rFonts w:ascii="Arial" w:hAnsi="Arial" w:cs="Arial"/>
          <w:i/>
          <w:color w:val="000000" w:themeColor="text1"/>
          <w:sz w:val="20"/>
          <w:szCs w:val="20"/>
          <w:lang w:val="en-GB"/>
        </w:rPr>
        <w:t>per.</w:t>
      </w:r>
      <w:r w:rsidR="00480FA1" w:rsidRPr="00FA4395">
        <w:rPr>
          <w:rFonts w:ascii="Arial" w:hAnsi="Arial" w:cs="Arial"/>
          <w:i/>
          <w:color w:val="000000" w:themeColor="text1"/>
          <w:sz w:val="20"/>
          <w:szCs w:val="20"/>
          <w:lang w:val="en-GB"/>
        </w:rPr>
        <w:t>asc)</w:t>
      </w:r>
      <w:r w:rsidR="00E62AD7" w:rsidRPr="00FA4395">
        <w:rPr>
          <w:rFonts w:ascii="Arial" w:hAnsi="Arial" w:cs="Arial"/>
          <w:i/>
          <w:color w:val="000000" w:themeColor="text1"/>
          <w:sz w:val="20"/>
          <w:szCs w:val="20"/>
          <w:lang w:val="en-GB"/>
        </w:rPr>
        <w:t xml:space="preserve"> </w:t>
      </w:r>
      <w:r w:rsidR="00153603" w:rsidRPr="00FA4395">
        <w:rPr>
          <w:rFonts w:ascii="Arial" w:hAnsi="Arial" w:cs="Arial"/>
          <w:color w:val="000000" w:themeColor="text1"/>
          <w:sz w:val="20"/>
          <w:szCs w:val="20"/>
          <w:lang w:val="en-GB"/>
        </w:rPr>
        <w:t>Specifies the ascribed attributes to enter a position (e.g., gender).</w:t>
      </w:r>
    </w:p>
    <w:p w14:paraId="73E66D85" w14:textId="3950D222" w:rsidR="00FC3412" w:rsidRPr="00FA4395" w:rsidRDefault="00D13D65" w:rsidP="001345E5">
      <w:pPr>
        <w:pStyle w:val="Prrafodelista"/>
        <w:numPr>
          <w:ilvl w:val="3"/>
          <w:numId w:val="10"/>
        </w:numPr>
        <w:spacing w:after="0" w:line="276" w:lineRule="auto"/>
        <w:ind w:hanging="862"/>
        <w:jc w:val="both"/>
        <w:rPr>
          <w:rFonts w:ascii="Arial" w:hAnsi="Arial" w:cs="Arial"/>
          <w:color w:val="000000" w:themeColor="text1"/>
          <w:sz w:val="20"/>
          <w:szCs w:val="20"/>
          <w:lang w:val="en-US"/>
        </w:rPr>
      </w:pPr>
      <w:r w:rsidRPr="00FA4395">
        <w:rPr>
          <w:rFonts w:ascii="Arial" w:hAnsi="Arial" w:cs="Arial"/>
          <w:b/>
          <w:color w:val="000000" w:themeColor="text1"/>
          <w:sz w:val="20"/>
          <w:szCs w:val="20"/>
          <w:lang w:val="en-GB"/>
        </w:rPr>
        <w:t>Acquired</w:t>
      </w:r>
      <w:r w:rsidR="00480FA1" w:rsidRPr="00FA4395">
        <w:rPr>
          <w:rFonts w:ascii="Arial" w:hAnsi="Arial" w:cs="Arial"/>
          <w:color w:val="000000" w:themeColor="text1"/>
          <w:sz w:val="20"/>
          <w:szCs w:val="20"/>
          <w:lang w:val="en-GB"/>
        </w:rPr>
        <w:t xml:space="preserve"> </w:t>
      </w:r>
      <w:r w:rsidR="00480FA1" w:rsidRPr="00FA4395">
        <w:rPr>
          <w:rFonts w:ascii="Arial" w:hAnsi="Arial" w:cs="Arial"/>
          <w:i/>
          <w:color w:val="000000" w:themeColor="text1"/>
          <w:sz w:val="20"/>
          <w:szCs w:val="20"/>
          <w:lang w:val="en-GB"/>
        </w:rPr>
        <w:t>(BOU</w:t>
      </w:r>
      <w:r w:rsidR="008F66CC" w:rsidRPr="00FA4395">
        <w:rPr>
          <w:rFonts w:ascii="Arial" w:hAnsi="Arial" w:cs="Arial"/>
          <w:i/>
          <w:color w:val="000000" w:themeColor="text1"/>
          <w:sz w:val="20"/>
          <w:szCs w:val="20"/>
          <w:lang w:val="en-GB"/>
        </w:rPr>
        <w:t>.</w:t>
      </w:r>
      <w:r w:rsidR="00480FA1" w:rsidRPr="00FA4395">
        <w:rPr>
          <w:rFonts w:ascii="Arial" w:hAnsi="Arial" w:cs="Arial"/>
          <w:i/>
          <w:color w:val="000000" w:themeColor="text1"/>
          <w:sz w:val="20"/>
          <w:szCs w:val="20"/>
          <w:lang w:val="en-GB"/>
        </w:rPr>
        <w:t>eli</w:t>
      </w:r>
      <w:r w:rsidR="008F66CC" w:rsidRPr="00FA4395">
        <w:rPr>
          <w:rFonts w:ascii="Arial" w:hAnsi="Arial" w:cs="Arial"/>
          <w:i/>
          <w:color w:val="000000" w:themeColor="text1"/>
          <w:sz w:val="20"/>
          <w:szCs w:val="20"/>
          <w:lang w:val="en-GB"/>
        </w:rPr>
        <w:t>.</w:t>
      </w:r>
      <w:r w:rsidR="00890B68" w:rsidRPr="00FA4395">
        <w:rPr>
          <w:rFonts w:ascii="Arial" w:hAnsi="Arial" w:cs="Arial"/>
          <w:i/>
          <w:color w:val="000000" w:themeColor="text1"/>
          <w:sz w:val="20"/>
          <w:szCs w:val="20"/>
          <w:lang w:val="en-GB"/>
        </w:rPr>
        <w:t>per.</w:t>
      </w:r>
      <w:r w:rsidR="00480FA1" w:rsidRPr="00FA4395">
        <w:rPr>
          <w:rFonts w:ascii="Arial" w:hAnsi="Arial" w:cs="Arial"/>
          <w:i/>
          <w:color w:val="000000" w:themeColor="text1"/>
          <w:sz w:val="20"/>
          <w:szCs w:val="20"/>
          <w:lang w:val="en-GB"/>
        </w:rPr>
        <w:t>acq)</w:t>
      </w:r>
      <w:r w:rsidR="00E62AD7" w:rsidRPr="00FA4395">
        <w:rPr>
          <w:rFonts w:ascii="Arial" w:hAnsi="Arial" w:cs="Arial"/>
          <w:i/>
          <w:color w:val="000000" w:themeColor="text1"/>
          <w:sz w:val="20"/>
          <w:szCs w:val="20"/>
          <w:lang w:val="en-GB"/>
        </w:rPr>
        <w:t xml:space="preserve"> </w:t>
      </w:r>
      <w:r w:rsidR="008F66CC" w:rsidRPr="00FA4395">
        <w:rPr>
          <w:rFonts w:ascii="Arial" w:hAnsi="Arial" w:cs="Arial"/>
          <w:color w:val="000000" w:themeColor="text1"/>
          <w:sz w:val="20"/>
          <w:szCs w:val="20"/>
          <w:lang w:val="en-GB"/>
        </w:rPr>
        <w:t>Specifies the acquired attributes to enter a position (e.g., education)</w:t>
      </w:r>
      <w:r w:rsidR="00D3611F" w:rsidRPr="00FA4395">
        <w:rPr>
          <w:rFonts w:ascii="Arial" w:hAnsi="Arial" w:cs="Arial"/>
          <w:iCs/>
          <w:color w:val="000000" w:themeColor="text1"/>
          <w:sz w:val="20"/>
          <w:szCs w:val="20"/>
          <w:lang w:val="en-GB"/>
        </w:rPr>
        <w:t>.</w:t>
      </w:r>
    </w:p>
    <w:p w14:paraId="59BA2CC8" w14:textId="685C2200" w:rsidR="006D2199" w:rsidRPr="00FA4395" w:rsidRDefault="00EF4A28" w:rsidP="006D59F1">
      <w:pPr>
        <w:pStyle w:val="Prrafodelista"/>
        <w:numPr>
          <w:ilvl w:val="2"/>
          <w:numId w:val="10"/>
        </w:numPr>
        <w:spacing w:after="0" w:line="276" w:lineRule="auto"/>
        <w:jc w:val="both"/>
        <w:rPr>
          <w:rFonts w:ascii="Arial" w:hAnsi="Arial" w:cs="Arial"/>
          <w:b/>
          <w:color w:val="000000" w:themeColor="text1"/>
          <w:sz w:val="20"/>
          <w:szCs w:val="20"/>
          <w:lang w:val="en-US"/>
        </w:rPr>
      </w:pPr>
      <w:r w:rsidRPr="00FA4395">
        <w:rPr>
          <w:rFonts w:ascii="Arial" w:hAnsi="Arial" w:cs="Arial"/>
          <w:b/>
          <w:color w:val="000000" w:themeColor="text1"/>
          <w:sz w:val="20"/>
          <w:szCs w:val="20"/>
          <w:lang w:val="en-US"/>
        </w:rPr>
        <w:t>Resource</w:t>
      </w:r>
      <w:r w:rsidR="00890B68" w:rsidRPr="00FA4395">
        <w:rPr>
          <w:rFonts w:ascii="Arial" w:hAnsi="Arial" w:cs="Arial"/>
          <w:bCs/>
          <w:color w:val="000000" w:themeColor="text1"/>
          <w:sz w:val="20"/>
          <w:szCs w:val="20"/>
          <w:lang w:val="en-US"/>
        </w:rPr>
        <w:t xml:space="preserve"> </w:t>
      </w:r>
      <w:r w:rsidR="00890B68" w:rsidRPr="00FA4395">
        <w:rPr>
          <w:rFonts w:ascii="Arial" w:hAnsi="Arial" w:cs="Arial"/>
          <w:bCs/>
          <w:i/>
          <w:iCs/>
          <w:color w:val="000000" w:themeColor="text1"/>
          <w:sz w:val="20"/>
          <w:szCs w:val="20"/>
          <w:lang w:val="en-US"/>
        </w:rPr>
        <w:t>(BOU.eli.res)</w:t>
      </w:r>
      <w:r w:rsidR="00890B68" w:rsidRPr="00FA4395">
        <w:rPr>
          <w:rFonts w:ascii="Arial" w:hAnsi="Arial" w:cs="Arial"/>
          <w:bCs/>
          <w:color w:val="000000" w:themeColor="text1"/>
          <w:sz w:val="20"/>
          <w:szCs w:val="20"/>
          <w:lang w:val="en-US"/>
        </w:rPr>
        <w:t xml:space="preserve"> </w:t>
      </w:r>
      <w:r w:rsidR="006D2199" w:rsidRPr="00FA4395">
        <w:rPr>
          <w:rFonts w:ascii="Arial" w:hAnsi="Arial" w:cs="Arial"/>
          <w:color w:val="000000"/>
          <w:sz w:val="20"/>
          <w:szCs w:val="20"/>
          <w:shd w:val="clear" w:color="auto" w:fill="FFFFFF"/>
          <w:lang w:val="en-US"/>
        </w:rPr>
        <w:t xml:space="preserve">Specifies the criteria </w:t>
      </w:r>
      <w:r w:rsidR="00AB61BD">
        <w:rPr>
          <w:rFonts w:ascii="Arial" w:hAnsi="Arial" w:cs="Arial"/>
          <w:color w:val="000000"/>
          <w:sz w:val="20"/>
          <w:szCs w:val="20"/>
          <w:shd w:val="clear" w:color="auto" w:fill="FFFFFF"/>
          <w:lang w:val="en-US"/>
        </w:rPr>
        <w:t xml:space="preserve">to enter </w:t>
      </w:r>
      <w:r w:rsidR="006D2199" w:rsidRPr="00FA4395">
        <w:rPr>
          <w:rFonts w:ascii="Arial" w:hAnsi="Arial" w:cs="Arial"/>
          <w:color w:val="000000"/>
          <w:sz w:val="20"/>
          <w:szCs w:val="20"/>
          <w:shd w:val="clear" w:color="auto" w:fill="FFFFFF"/>
          <w:lang w:val="en-US"/>
        </w:rPr>
        <w:t>a position based on the association with a resource.</w:t>
      </w:r>
    </w:p>
    <w:p w14:paraId="386F284F" w14:textId="0F6A412E" w:rsidR="00B97B49" w:rsidRPr="00FA4395" w:rsidRDefault="00DF3D58" w:rsidP="00B97B49">
      <w:pPr>
        <w:pStyle w:val="Prrafodelista"/>
        <w:numPr>
          <w:ilvl w:val="1"/>
          <w:numId w:val="10"/>
        </w:numPr>
        <w:spacing w:after="0" w:line="276" w:lineRule="auto"/>
        <w:ind w:hanging="436"/>
        <w:jc w:val="both"/>
        <w:rPr>
          <w:rFonts w:ascii="Arial" w:hAnsi="Arial" w:cs="Arial"/>
          <w:b/>
          <w:color w:val="000000" w:themeColor="text1"/>
          <w:sz w:val="20"/>
          <w:szCs w:val="20"/>
          <w:lang w:val="en-GB"/>
        </w:rPr>
      </w:pPr>
      <w:r w:rsidRPr="00FA4395">
        <w:rPr>
          <w:rFonts w:ascii="Arial" w:hAnsi="Arial" w:cs="Arial"/>
          <w:b/>
          <w:color w:val="000000" w:themeColor="text1"/>
          <w:sz w:val="20"/>
          <w:szCs w:val="20"/>
          <w:lang w:val="en-GB"/>
        </w:rPr>
        <w:t>Entry</w:t>
      </w:r>
      <w:r w:rsidR="006E1E72" w:rsidRPr="00FA4395">
        <w:rPr>
          <w:rFonts w:ascii="Arial" w:hAnsi="Arial" w:cs="Arial"/>
          <w:b/>
          <w:color w:val="000000" w:themeColor="text1"/>
          <w:sz w:val="20"/>
          <w:szCs w:val="20"/>
          <w:lang w:val="en-GB"/>
        </w:rPr>
        <w:t xml:space="preserve"> </w:t>
      </w:r>
      <w:r w:rsidR="00480FA1" w:rsidRPr="00FA4395">
        <w:rPr>
          <w:rFonts w:ascii="Arial" w:hAnsi="Arial" w:cs="Arial"/>
          <w:bCs/>
          <w:i/>
          <w:iCs/>
          <w:color w:val="000000" w:themeColor="text1"/>
          <w:sz w:val="20"/>
          <w:szCs w:val="20"/>
          <w:lang w:val="en-GB"/>
        </w:rPr>
        <w:t>(BOU</w:t>
      </w:r>
      <w:r w:rsidR="009344D3" w:rsidRPr="00FA4395">
        <w:rPr>
          <w:rFonts w:ascii="Arial" w:hAnsi="Arial" w:cs="Arial"/>
          <w:bCs/>
          <w:i/>
          <w:iCs/>
          <w:color w:val="000000" w:themeColor="text1"/>
          <w:sz w:val="20"/>
          <w:szCs w:val="20"/>
          <w:lang w:val="en-GB"/>
        </w:rPr>
        <w:t>.</w:t>
      </w:r>
      <w:r w:rsidR="00480FA1" w:rsidRPr="00FA4395">
        <w:rPr>
          <w:rFonts w:ascii="Arial" w:hAnsi="Arial" w:cs="Arial"/>
          <w:bCs/>
          <w:i/>
          <w:iCs/>
          <w:color w:val="000000" w:themeColor="text1"/>
          <w:sz w:val="20"/>
          <w:szCs w:val="20"/>
          <w:lang w:val="en-GB"/>
        </w:rPr>
        <w:t>ent)</w:t>
      </w:r>
      <w:r w:rsidR="005A3A02" w:rsidRPr="00FA4395">
        <w:rPr>
          <w:rFonts w:ascii="Arial" w:hAnsi="Arial" w:cs="Arial"/>
          <w:b/>
          <w:color w:val="000000" w:themeColor="text1"/>
          <w:sz w:val="20"/>
          <w:szCs w:val="20"/>
          <w:lang w:val="en-GB"/>
        </w:rPr>
        <w:t xml:space="preserve"> </w:t>
      </w:r>
      <w:r w:rsidR="009344D3" w:rsidRPr="00FA4395">
        <w:rPr>
          <w:rFonts w:ascii="Arial" w:hAnsi="Arial" w:cs="Arial"/>
          <w:bCs/>
          <w:color w:val="000000" w:themeColor="text1"/>
          <w:sz w:val="20"/>
          <w:szCs w:val="20"/>
          <w:lang w:val="en-GB"/>
        </w:rPr>
        <w:t>Describes the process of entering a position</w:t>
      </w:r>
      <w:r w:rsidR="005A3A02" w:rsidRPr="00FA4395">
        <w:rPr>
          <w:rFonts w:ascii="Arial" w:hAnsi="Arial" w:cs="Arial"/>
          <w:bCs/>
          <w:color w:val="000000" w:themeColor="text1"/>
          <w:sz w:val="20"/>
          <w:szCs w:val="20"/>
          <w:lang w:val="en-GB"/>
        </w:rPr>
        <w:t>.</w:t>
      </w:r>
      <w:r w:rsidR="00E62AD7" w:rsidRPr="00FA4395">
        <w:rPr>
          <w:rFonts w:ascii="Arial" w:hAnsi="Arial" w:cs="Arial"/>
          <w:bCs/>
          <w:color w:val="000000" w:themeColor="text1"/>
          <w:sz w:val="20"/>
          <w:szCs w:val="20"/>
          <w:lang w:val="en-GB"/>
        </w:rPr>
        <w:t xml:space="preserve"> </w:t>
      </w:r>
    </w:p>
    <w:p w14:paraId="6E11F045" w14:textId="7A384B8F" w:rsidR="00A5583A" w:rsidRPr="002743C1" w:rsidDel="00F062E8" w:rsidRDefault="00A5583A" w:rsidP="00A5583A">
      <w:pPr>
        <w:pStyle w:val="Prrafodelista"/>
        <w:numPr>
          <w:ilvl w:val="2"/>
          <w:numId w:val="10"/>
        </w:numPr>
        <w:spacing w:after="0" w:line="276" w:lineRule="auto"/>
        <w:jc w:val="both"/>
        <w:rPr>
          <w:del w:id="19" w:author="Irene Pérez Ibarra" w:date="2025-06-23T09:01:00Z"/>
          <w:rFonts w:ascii="Arial" w:hAnsi="Arial" w:cs="Arial"/>
          <w:bCs/>
          <w:color w:val="FF0000"/>
          <w:sz w:val="20"/>
          <w:szCs w:val="20"/>
          <w:lang w:val="en-GB"/>
        </w:rPr>
      </w:pPr>
      <w:del w:id="20" w:author="Irene Pérez Ibarra" w:date="2025-06-23T09:01:00Z">
        <w:r w:rsidRPr="002743C1" w:rsidDel="00F062E8">
          <w:rPr>
            <w:rFonts w:ascii="Arial" w:hAnsi="Arial" w:cs="Arial"/>
            <w:b/>
            <w:color w:val="FF0000"/>
            <w:sz w:val="20"/>
            <w:szCs w:val="20"/>
            <w:lang w:val="en-GB"/>
          </w:rPr>
          <w:delText>Appeal</w:delText>
        </w:r>
        <w:r w:rsidRPr="002743C1" w:rsidDel="00F062E8">
          <w:rPr>
            <w:rFonts w:ascii="Arial" w:hAnsi="Arial" w:cs="Arial"/>
            <w:bCs/>
            <w:color w:val="FF0000"/>
            <w:sz w:val="20"/>
            <w:szCs w:val="20"/>
            <w:lang w:val="en-GB"/>
          </w:rPr>
          <w:delText xml:space="preserve"> </w:delText>
        </w:r>
        <w:r w:rsidRPr="002743C1" w:rsidDel="00F062E8">
          <w:rPr>
            <w:rFonts w:ascii="Arial" w:hAnsi="Arial" w:cs="Arial"/>
            <w:bCs/>
            <w:i/>
            <w:iCs/>
            <w:color w:val="FF0000"/>
            <w:sz w:val="20"/>
            <w:szCs w:val="20"/>
            <w:lang w:val="en-GB"/>
          </w:rPr>
          <w:delText>(BOU.ent.app)</w:delText>
        </w:r>
        <w:r w:rsidRPr="002743C1" w:rsidDel="00F062E8">
          <w:rPr>
            <w:rFonts w:ascii="Arial" w:hAnsi="Arial" w:cs="Arial"/>
            <w:bCs/>
            <w:color w:val="FF0000"/>
            <w:sz w:val="20"/>
            <w:szCs w:val="20"/>
            <w:lang w:val="en-GB"/>
          </w:rPr>
          <w:delText xml:space="preserve"> </w:delText>
        </w:r>
        <w:r w:rsidRPr="002743C1" w:rsidDel="00F062E8">
          <w:rPr>
            <w:rFonts w:ascii="Arial" w:hAnsi="Arial" w:cs="Arial"/>
            <w:color w:val="FF0000"/>
            <w:sz w:val="20"/>
            <w:szCs w:val="20"/>
            <w:lang w:val="en-GB"/>
          </w:rPr>
          <w:delText>Defines the process for appeal when an applicant has (not) been selected for a position.</w:delText>
        </w:r>
      </w:del>
    </w:p>
    <w:p w14:paraId="06793265" w14:textId="1D9F3885" w:rsidR="00B97B49" w:rsidRPr="005E6D50" w:rsidRDefault="006E1E72" w:rsidP="00E914F6">
      <w:pPr>
        <w:pStyle w:val="Prrafodelista"/>
        <w:numPr>
          <w:ilvl w:val="2"/>
          <w:numId w:val="10"/>
        </w:numPr>
        <w:spacing w:after="0" w:line="276" w:lineRule="auto"/>
        <w:jc w:val="both"/>
        <w:rPr>
          <w:rFonts w:ascii="Arial" w:hAnsi="Arial" w:cs="Arial"/>
          <w:b/>
          <w:color w:val="FF0000"/>
          <w:sz w:val="20"/>
          <w:szCs w:val="20"/>
          <w:lang w:val="en-GB"/>
        </w:rPr>
      </w:pPr>
      <w:r w:rsidRPr="005E6D50">
        <w:rPr>
          <w:rFonts w:ascii="Arial" w:hAnsi="Arial" w:cs="Arial"/>
          <w:b/>
          <w:color w:val="FF0000"/>
          <w:sz w:val="20"/>
          <w:szCs w:val="20"/>
          <w:lang w:val="en-GB"/>
        </w:rPr>
        <w:t>Control</w:t>
      </w:r>
      <w:r w:rsidRPr="005E6D50">
        <w:rPr>
          <w:rFonts w:ascii="Arial" w:hAnsi="Arial" w:cs="Arial"/>
          <w:color w:val="FF0000"/>
          <w:sz w:val="20"/>
          <w:szCs w:val="20"/>
          <w:lang w:val="en-GB"/>
        </w:rPr>
        <w:t xml:space="preserve"> </w:t>
      </w:r>
      <w:r w:rsidR="00480FA1" w:rsidRPr="005E6D50">
        <w:rPr>
          <w:rFonts w:ascii="Arial" w:hAnsi="Arial" w:cs="Arial"/>
          <w:i/>
          <w:color w:val="FF0000"/>
          <w:sz w:val="20"/>
          <w:szCs w:val="20"/>
          <w:lang w:val="en-GB"/>
        </w:rPr>
        <w:t>(BOU</w:t>
      </w:r>
      <w:r w:rsidR="009344D3" w:rsidRPr="005E6D50">
        <w:rPr>
          <w:rFonts w:ascii="Arial" w:hAnsi="Arial" w:cs="Arial"/>
          <w:i/>
          <w:color w:val="FF0000"/>
          <w:sz w:val="20"/>
          <w:szCs w:val="20"/>
          <w:lang w:val="en-GB"/>
        </w:rPr>
        <w:t>.</w:t>
      </w:r>
      <w:r w:rsidR="00480FA1" w:rsidRPr="005E6D50">
        <w:rPr>
          <w:rFonts w:ascii="Arial" w:hAnsi="Arial" w:cs="Arial"/>
          <w:i/>
          <w:color w:val="FF0000"/>
          <w:sz w:val="20"/>
          <w:szCs w:val="20"/>
          <w:lang w:val="en-GB"/>
        </w:rPr>
        <w:t>ent</w:t>
      </w:r>
      <w:r w:rsidR="009344D3" w:rsidRPr="005E6D50">
        <w:rPr>
          <w:rFonts w:ascii="Arial" w:hAnsi="Arial" w:cs="Arial"/>
          <w:i/>
          <w:color w:val="FF0000"/>
          <w:sz w:val="20"/>
          <w:szCs w:val="20"/>
          <w:lang w:val="en-GB"/>
        </w:rPr>
        <w:t>.</w:t>
      </w:r>
      <w:r w:rsidR="0000361F" w:rsidRPr="005E6D50">
        <w:rPr>
          <w:rFonts w:ascii="Arial" w:hAnsi="Arial" w:cs="Arial"/>
          <w:i/>
          <w:color w:val="FF0000"/>
          <w:sz w:val="20"/>
          <w:szCs w:val="20"/>
          <w:lang w:val="en-GB"/>
        </w:rPr>
        <w:t>con</w:t>
      </w:r>
      <w:r w:rsidR="00480FA1" w:rsidRPr="005E6D50">
        <w:rPr>
          <w:rFonts w:ascii="Arial" w:hAnsi="Arial" w:cs="Arial"/>
          <w:i/>
          <w:color w:val="FF0000"/>
          <w:sz w:val="20"/>
          <w:szCs w:val="20"/>
          <w:lang w:val="en-GB"/>
        </w:rPr>
        <w:t>)</w:t>
      </w:r>
      <w:r w:rsidR="00455F08" w:rsidRPr="005E6D50">
        <w:rPr>
          <w:rFonts w:ascii="Arial" w:hAnsi="Arial" w:cs="Arial"/>
          <w:i/>
          <w:color w:val="FF0000"/>
          <w:sz w:val="20"/>
          <w:szCs w:val="20"/>
          <w:lang w:val="en-GB"/>
        </w:rPr>
        <w:t xml:space="preserve"> </w:t>
      </w:r>
      <w:r w:rsidR="009344D3" w:rsidRPr="005E6D50">
        <w:rPr>
          <w:rFonts w:ascii="Arial" w:hAnsi="Arial" w:cs="Arial"/>
          <w:iCs/>
          <w:color w:val="FF0000"/>
          <w:sz w:val="20"/>
          <w:szCs w:val="20"/>
          <w:lang w:val="en-GB"/>
        </w:rPr>
        <w:t xml:space="preserve">Specifies the </w:t>
      </w:r>
      <w:r w:rsidR="00DF152D" w:rsidRPr="005E6D50">
        <w:rPr>
          <w:rFonts w:ascii="Arial" w:hAnsi="Arial" w:cs="Arial"/>
          <w:iCs/>
          <w:color w:val="FF0000"/>
          <w:sz w:val="20"/>
          <w:szCs w:val="20"/>
          <w:lang w:val="en-GB"/>
        </w:rPr>
        <w:t xml:space="preserve">control mechanism by </w:t>
      </w:r>
      <w:r w:rsidR="009344D3" w:rsidRPr="005E6D50">
        <w:rPr>
          <w:rFonts w:ascii="Arial" w:hAnsi="Arial" w:cs="Arial"/>
          <w:iCs/>
          <w:color w:val="FF0000"/>
          <w:sz w:val="20"/>
          <w:szCs w:val="20"/>
          <w:lang w:val="en-GB"/>
        </w:rPr>
        <w:t>which eligible actors enter a position.</w:t>
      </w:r>
    </w:p>
    <w:p w14:paraId="4109CC08" w14:textId="044F2710" w:rsidR="009344D3" w:rsidRPr="005E6D50" w:rsidRDefault="009344D3" w:rsidP="001345E5">
      <w:pPr>
        <w:pStyle w:val="Prrafodelista"/>
        <w:numPr>
          <w:ilvl w:val="3"/>
          <w:numId w:val="10"/>
        </w:numPr>
        <w:spacing w:after="0" w:line="276" w:lineRule="auto"/>
        <w:ind w:hanging="862"/>
        <w:jc w:val="both"/>
        <w:rPr>
          <w:rFonts w:ascii="Arial" w:hAnsi="Arial" w:cs="Arial"/>
          <w:b/>
          <w:color w:val="FF0000"/>
          <w:sz w:val="20"/>
          <w:szCs w:val="20"/>
          <w:lang w:val="en-GB"/>
        </w:rPr>
      </w:pPr>
      <w:r w:rsidRPr="005E6D50">
        <w:rPr>
          <w:rFonts w:ascii="Arial" w:hAnsi="Arial" w:cs="Arial"/>
          <w:b/>
          <w:color w:val="FF0000"/>
          <w:sz w:val="20"/>
          <w:szCs w:val="20"/>
          <w:lang w:val="en-GB"/>
        </w:rPr>
        <w:t xml:space="preserve">Order </w:t>
      </w:r>
      <w:r w:rsidRPr="005E6D50">
        <w:rPr>
          <w:rFonts w:ascii="Arial" w:hAnsi="Arial" w:cs="Arial"/>
          <w:i/>
          <w:color w:val="FF0000"/>
          <w:sz w:val="20"/>
          <w:szCs w:val="20"/>
          <w:lang w:val="en-GB"/>
        </w:rPr>
        <w:t>(</w:t>
      </w:r>
      <w:r w:rsidRPr="005E6D50">
        <w:rPr>
          <w:rFonts w:ascii="Arial" w:hAnsi="Arial" w:cs="Arial"/>
          <w:bCs/>
          <w:i/>
          <w:iCs/>
          <w:color w:val="FF0000"/>
          <w:sz w:val="20"/>
          <w:szCs w:val="20"/>
          <w:lang w:val="en-GB"/>
        </w:rPr>
        <w:t>BOU.ent.con.ord)</w:t>
      </w:r>
      <w:r w:rsidRPr="005E6D50">
        <w:rPr>
          <w:rFonts w:ascii="Arial" w:hAnsi="Arial" w:cs="Arial"/>
          <w:bCs/>
          <w:color w:val="FF0000"/>
          <w:sz w:val="20"/>
          <w:szCs w:val="20"/>
          <w:lang w:val="en-GB"/>
        </w:rPr>
        <w:t xml:space="preserve"> Establish an order or hierarchy for deciding who enters a position.</w:t>
      </w:r>
    </w:p>
    <w:p w14:paraId="165ACC17" w14:textId="77777777" w:rsidR="00A5583A" w:rsidRPr="00FA4395" w:rsidRDefault="00A5583A" w:rsidP="00A5583A">
      <w:pPr>
        <w:pStyle w:val="Prrafodelista"/>
        <w:numPr>
          <w:ilvl w:val="2"/>
          <w:numId w:val="10"/>
        </w:numPr>
        <w:spacing w:after="0" w:line="276" w:lineRule="auto"/>
        <w:jc w:val="both"/>
        <w:rPr>
          <w:rFonts w:ascii="Arial" w:hAnsi="Arial" w:cs="Arial"/>
          <w:bCs/>
          <w:color w:val="000000" w:themeColor="text1"/>
          <w:sz w:val="20"/>
          <w:szCs w:val="20"/>
          <w:lang w:val="en-GB"/>
        </w:rPr>
      </w:pPr>
      <w:r w:rsidRPr="00FA4395">
        <w:rPr>
          <w:rFonts w:ascii="Arial" w:hAnsi="Arial" w:cs="Arial"/>
          <w:b/>
          <w:color w:val="000000" w:themeColor="text1"/>
          <w:sz w:val="20"/>
          <w:szCs w:val="20"/>
          <w:lang w:val="en-GB"/>
        </w:rPr>
        <w:t>Elapse</w:t>
      </w:r>
      <w:r w:rsidRPr="00FA4395">
        <w:rPr>
          <w:rFonts w:ascii="Arial" w:hAnsi="Arial" w:cs="Arial"/>
          <w:color w:val="000000" w:themeColor="text1"/>
          <w:sz w:val="20"/>
          <w:szCs w:val="20"/>
          <w:lang w:val="en-GB"/>
        </w:rPr>
        <w:t xml:space="preserve"> </w:t>
      </w:r>
      <w:r w:rsidRPr="00FA4395">
        <w:rPr>
          <w:rFonts w:ascii="Arial" w:hAnsi="Arial" w:cs="Arial"/>
          <w:i/>
          <w:color w:val="000000" w:themeColor="text1"/>
          <w:sz w:val="20"/>
          <w:szCs w:val="20"/>
          <w:lang w:val="en-GB"/>
        </w:rPr>
        <w:t>(BOU.ent.ela)</w:t>
      </w:r>
      <w:r w:rsidRPr="00FA4395">
        <w:rPr>
          <w:rFonts w:ascii="Arial" w:hAnsi="Arial" w:cs="Arial"/>
          <w:color w:val="000000" w:themeColor="text1"/>
          <w:sz w:val="20"/>
          <w:szCs w:val="20"/>
          <w:lang w:val="en-GB"/>
        </w:rPr>
        <w:t xml:space="preserve"> </w:t>
      </w:r>
      <w:r w:rsidRPr="00FA4395">
        <w:rPr>
          <w:rFonts w:ascii="Arial" w:hAnsi="Arial" w:cs="Arial"/>
          <w:sz w:val="20"/>
          <w:szCs w:val="20"/>
          <w:lang w:val="en-GB"/>
        </w:rPr>
        <w:t>Specifies the time frame that must pass between announcing the decision to enter a certain position and actually assuming it</w:t>
      </w:r>
      <w:r w:rsidRPr="00FA4395">
        <w:rPr>
          <w:rFonts w:ascii="Arial" w:hAnsi="Arial" w:cs="Arial"/>
          <w:color w:val="000000" w:themeColor="text1"/>
          <w:sz w:val="20"/>
          <w:szCs w:val="20"/>
          <w:lang w:val="en-GB"/>
        </w:rPr>
        <w:t>.</w:t>
      </w:r>
    </w:p>
    <w:p w14:paraId="3575CB60" w14:textId="77777777" w:rsidR="000D3F73" w:rsidRPr="00FA4395" w:rsidRDefault="000D3F73" w:rsidP="000D3F73">
      <w:pPr>
        <w:pStyle w:val="Prrafodelista"/>
        <w:numPr>
          <w:ilvl w:val="2"/>
          <w:numId w:val="10"/>
        </w:numPr>
        <w:spacing w:after="0" w:line="276" w:lineRule="auto"/>
        <w:jc w:val="both"/>
        <w:rPr>
          <w:rFonts w:ascii="Arial" w:hAnsi="Arial" w:cs="Arial"/>
          <w:b/>
          <w:color w:val="000000" w:themeColor="text1"/>
          <w:sz w:val="20"/>
          <w:szCs w:val="20"/>
          <w:lang w:val="en-GB"/>
        </w:rPr>
      </w:pPr>
      <w:r w:rsidRPr="00FA4395">
        <w:rPr>
          <w:rFonts w:ascii="Arial" w:hAnsi="Arial" w:cs="Arial"/>
          <w:b/>
          <w:color w:val="000000" w:themeColor="text1"/>
          <w:sz w:val="20"/>
          <w:szCs w:val="20"/>
          <w:lang w:val="en-GB"/>
        </w:rPr>
        <w:t xml:space="preserve">Fee </w:t>
      </w:r>
      <w:r w:rsidRPr="00FA4395">
        <w:rPr>
          <w:rFonts w:ascii="Arial" w:hAnsi="Arial" w:cs="Arial"/>
          <w:bCs/>
          <w:color w:val="000000" w:themeColor="text1"/>
          <w:sz w:val="20"/>
          <w:szCs w:val="20"/>
          <w:lang w:val="en-GB"/>
        </w:rPr>
        <w:t>(</w:t>
      </w:r>
      <w:r w:rsidRPr="00FA4395">
        <w:rPr>
          <w:rFonts w:ascii="Arial" w:hAnsi="Arial" w:cs="Arial"/>
          <w:bCs/>
          <w:i/>
          <w:color w:val="000000" w:themeColor="text1"/>
          <w:sz w:val="20"/>
          <w:szCs w:val="20"/>
          <w:lang w:val="en-GB"/>
        </w:rPr>
        <w:t>BOU.ent.fee</w:t>
      </w:r>
      <w:r w:rsidRPr="00FA4395">
        <w:rPr>
          <w:rFonts w:ascii="Arial" w:hAnsi="Arial" w:cs="Arial"/>
          <w:bCs/>
          <w:color w:val="000000" w:themeColor="text1"/>
          <w:sz w:val="20"/>
          <w:szCs w:val="20"/>
          <w:lang w:val="en-GB"/>
        </w:rPr>
        <w:t>)</w:t>
      </w:r>
      <w:r w:rsidRPr="00FA4395">
        <w:rPr>
          <w:rFonts w:ascii="Arial" w:hAnsi="Arial" w:cs="Arial"/>
          <w:b/>
          <w:color w:val="000000" w:themeColor="text1"/>
          <w:sz w:val="20"/>
          <w:szCs w:val="20"/>
          <w:lang w:val="en-GB"/>
        </w:rPr>
        <w:t xml:space="preserve"> </w:t>
      </w:r>
      <w:r w:rsidRPr="00FA4395">
        <w:rPr>
          <w:rFonts w:ascii="Arial" w:hAnsi="Arial" w:cs="Arial"/>
          <w:bCs/>
          <w:color w:val="000000" w:themeColor="text1"/>
          <w:sz w:val="20"/>
          <w:szCs w:val="20"/>
          <w:lang w:val="en-GB"/>
        </w:rPr>
        <w:t>Assign an entry fee to a position.</w:t>
      </w:r>
    </w:p>
    <w:p w14:paraId="22AAC136" w14:textId="77777777" w:rsidR="00A5583A" w:rsidRPr="00FA4395" w:rsidRDefault="00A5583A" w:rsidP="00A5583A">
      <w:pPr>
        <w:pStyle w:val="Prrafodelista"/>
        <w:numPr>
          <w:ilvl w:val="2"/>
          <w:numId w:val="10"/>
        </w:numPr>
        <w:spacing w:after="0" w:line="276" w:lineRule="auto"/>
        <w:ind w:left="1416" w:hanging="708"/>
        <w:jc w:val="both"/>
        <w:rPr>
          <w:rFonts w:ascii="Arial" w:hAnsi="Arial" w:cs="Arial"/>
          <w:b/>
          <w:color w:val="000000" w:themeColor="text1"/>
          <w:sz w:val="20"/>
          <w:szCs w:val="20"/>
          <w:lang w:val="en-GB"/>
        </w:rPr>
      </w:pPr>
      <w:r w:rsidRPr="00FA4395">
        <w:rPr>
          <w:rFonts w:ascii="Arial" w:hAnsi="Arial" w:cs="Arial"/>
          <w:b/>
          <w:color w:val="000000" w:themeColor="text1"/>
          <w:sz w:val="20"/>
          <w:szCs w:val="20"/>
          <w:lang w:val="en-GB"/>
        </w:rPr>
        <w:t>Multiple</w:t>
      </w:r>
      <w:r w:rsidRPr="00FA4395">
        <w:rPr>
          <w:rFonts w:ascii="Arial" w:hAnsi="Arial" w:cs="Arial"/>
          <w:color w:val="000000" w:themeColor="text1"/>
          <w:sz w:val="20"/>
          <w:szCs w:val="20"/>
          <w:lang w:val="en-GB"/>
        </w:rPr>
        <w:t xml:space="preserve"> </w:t>
      </w:r>
      <w:r w:rsidRPr="00FA4395">
        <w:rPr>
          <w:rFonts w:ascii="Arial" w:hAnsi="Arial" w:cs="Arial"/>
          <w:i/>
          <w:color w:val="000000" w:themeColor="text1"/>
          <w:sz w:val="20"/>
          <w:szCs w:val="20"/>
          <w:lang w:val="en-GB"/>
        </w:rPr>
        <w:t xml:space="preserve">(BOU.ent.mul) </w:t>
      </w:r>
      <w:r w:rsidRPr="00FA4395">
        <w:rPr>
          <w:rFonts w:ascii="Arial" w:hAnsi="Arial" w:cs="Arial"/>
          <w:sz w:val="20"/>
          <w:szCs w:val="20"/>
          <w:lang w:val="en-GB"/>
        </w:rPr>
        <w:t>Specifies if actors may or must hold multiple positions</w:t>
      </w:r>
      <w:r w:rsidRPr="00FA4395">
        <w:rPr>
          <w:rFonts w:ascii="Arial" w:hAnsi="Arial" w:cs="Arial"/>
          <w:iCs/>
          <w:color w:val="000000" w:themeColor="text1"/>
          <w:sz w:val="20"/>
          <w:szCs w:val="20"/>
          <w:lang w:val="en-GB"/>
        </w:rPr>
        <w:t>.</w:t>
      </w:r>
    </w:p>
    <w:p w14:paraId="261B1936" w14:textId="77777777" w:rsidR="00A5583A" w:rsidRPr="00FA4395" w:rsidRDefault="00A5583A" w:rsidP="00A5583A">
      <w:pPr>
        <w:pStyle w:val="Prrafodelista"/>
        <w:numPr>
          <w:ilvl w:val="2"/>
          <w:numId w:val="10"/>
        </w:numPr>
        <w:spacing w:after="0" w:line="276" w:lineRule="auto"/>
        <w:jc w:val="both"/>
        <w:rPr>
          <w:rFonts w:ascii="Arial" w:hAnsi="Arial" w:cs="Arial"/>
          <w:bCs/>
          <w:color w:val="000000" w:themeColor="text1"/>
          <w:sz w:val="20"/>
          <w:szCs w:val="20"/>
          <w:lang w:val="en-GB"/>
        </w:rPr>
      </w:pPr>
      <w:r w:rsidRPr="00FA4395">
        <w:rPr>
          <w:rFonts w:ascii="Arial" w:hAnsi="Arial" w:cs="Arial"/>
          <w:b/>
          <w:color w:val="000000" w:themeColor="text1"/>
          <w:sz w:val="20"/>
          <w:szCs w:val="20"/>
          <w:lang w:val="en-US"/>
        </w:rPr>
        <w:t>Past</w:t>
      </w:r>
      <w:r w:rsidRPr="00FA4395">
        <w:rPr>
          <w:rFonts w:ascii="Arial" w:hAnsi="Arial" w:cs="Arial"/>
          <w:bCs/>
          <w:color w:val="000000" w:themeColor="text1"/>
          <w:sz w:val="20"/>
          <w:szCs w:val="20"/>
          <w:lang w:val="en-GB"/>
        </w:rPr>
        <w:t xml:space="preserve"> </w:t>
      </w:r>
      <w:r w:rsidRPr="00FA4395">
        <w:rPr>
          <w:rFonts w:ascii="Arial" w:hAnsi="Arial" w:cs="Arial"/>
          <w:bCs/>
          <w:i/>
          <w:color w:val="000000" w:themeColor="text1"/>
          <w:sz w:val="20"/>
          <w:szCs w:val="20"/>
          <w:lang w:val="en-GB"/>
        </w:rPr>
        <w:t xml:space="preserve">(BOU.ent.pas) </w:t>
      </w:r>
      <w:r w:rsidRPr="00FA4395">
        <w:rPr>
          <w:rFonts w:ascii="Arial" w:hAnsi="Arial" w:cs="Arial"/>
          <w:bCs/>
          <w:color w:val="000000" w:themeColor="text1"/>
          <w:sz w:val="20"/>
          <w:szCs w:val="20"/>
          <w:lang w:val="en-GB"/>
        </w:rPr>
        <w:t>Specifies the entry criteria for an individual who has held a specific position before.</w:t>
      </w:r>
    </w:p>
    <w:p w14:paraId="78A2F718" w14:textId="77777777" w:rsidR="00A5583A" w:rsidRPr="00FA4395" w:rsidRDefault="00A5583A" w:rsidP="00A5583A">
      <w:pPr>
        <w:pStyle w:val="Prrafodelista"/>
        <w:numPr>
          <w:ilvl w:val="2"/>
          <w:numId w:val="10"/>
        </w:numPr>
        <w:spacing w:after="0" w:line="276" w:lineRule="auto"/>
        <w:jc w:val="both"/>
        <w:rPr>
          <w:rFonts w:ascii="Arial" w:hAnsi="Arial" w:cs="Arial"/>
          <w:b/>
          <w:color w:val="000000" w:themeColor="text1"/>
          <w:sz w:val="20"/>
          <w:szCs w:val="20"/>
          <w:lang w:val="en-GB"/>
        </w:rPr>
      </w:pPr>
      <w:r w:rsidRPr="00FA4395">
        <w:rPr>
          <w:rFonts w:ascii="Arial" w:hAnsi="Arial" w:cs="Arial"/>
          <w:b/>
          <w:color w:val="000000" w:themeColor="text1"/>
          <w:sz w:val="20"/>
          <w:szCs w:val="20"/>
          <w:lang w:val="en-GB"/>
        </w:rPr>
        <w:t xml:space="preserve">Procedure </w:t>
      </w:r>
      <w:r w:rsidRPr="00FA4395">
        <w:rPr>
          <w:rFonts w:ascii="Arial" w:hAnsi="Arial" w:cs="Arial"/>
          <w:i/>
          <w:color w:val="000000" w:themeColor="text1"/>
          <w:sz w:val="20"/>
          <w:szCs w:val="20"/>
          <w:lang w:val="en-GB"/>
        </w:rPr>
        <w:t>(</w:t>
      </w:r>
      <w:r w:rsidRPr="00FA4395">
        <w:rPr>
          <w:rFonts w:ascii="Arial" w:hAnsi="Arial" w:cs="Arial"/>
          <w:bCs/>
          <w:i/>
          <w:color w:val="000000" w:themeColor="text1"/>
          <w:sz w:val="20"/>
          <w:szCs w:val="20"/>
          <w:lang w:val="en-GB"/>
        </w:rPr>
        <w:t>BOU.ent.pro)</w:t>
      </w:r>
      <w:r w:rsidRPr="00FA4395">
        <w:rPr>
          <w:rFonts w:ascii="Arial" w:hAnsi="Arial" w:cs="Arial"/>
          <w:b/>
          <w:color w:val="000000" w:themeColor="text1"/>
          <w:sz w:val="20"/>
          <w:szCs w:val="20"/>
          <w:lang w:val="en-GB"/>
        </w:rPr>
        <w:t xml:space="preserve"> </w:t>
      </w:r>
      <w:r w:rsidRPr="00FA4395">
        <w:rPr>
          <w:rFonts w:ascii="Arial" w:hAnsi="Arial" w:cs="Arial"/>
          <w:sz w:val="20"/>
          <w:szCs w:val="20"/>
          <w:lang w:val="en-GB"/>
        </w:rPr>
        <w:t>Outlines the procedures or steps for eligible actors to enter a position</w:t>
      </w:r>
      <w:r w:rsidRPr="00FA4395">
        <w:rPr>
          <w:rFonts w:ascii="Arial" w:hAnsi="Arial" w:cs="Arial"/>
          <w:bCs/>
          <w:iCs/>
          <w:color w:val="000000" w:themeColor="text1"/>
          <w:sz w:val="20"/>
          <w:szCs w:val="20"/>
          <w:lang w:val="en-US"/>
        </w:rPr>
        <w:t>.</w:t>
      </w:r>
    </w:p>
    <w:p w14:paraId="5EC2636C" w14:textId="210F7112" w:rsidR="000D3F73" w:rsidRPr="00FA4395" w:rsidRDefault="000D3F73" w:rsidP="000D3F73">
      <w:pPr>
        <w:pStyle w:val="Prrafodelista"/>
        <w:numPr>
          <w:ilvl w:val="2"/>
          <w:numId w:val="10"/>
        </w:numPr>
        <w:spacing w:after="0" w:line="276" w:lineRule="auto"/>
        <w:jc w:val="both"/>
        <w:rPr>
          <w:rFonts w:ascii="Arial" w:hAnsi="Arial" w:cs="Arial"/>
          <w:b/>
          <w:color w:val="000000" w:themeColor="text1"/>
          <w:sz w:val="20"/>
          <w:szCs w:val="20"/>
          <w:lang w:val="en-GB"/>
        </w:rPr>
      </w:pPr>
      <w:r w:rsidRPr="00FA4395">
        <w:rPr>
          <w:rFonts w:ascii="Arial" w:hAnsi="Arial" w:cs="Arial"/>
          <w:b/>
          <w:color w:val="000000" w:themeColor="text1"/>
          <w:sz w:val="20"/>
          <w:szCs w:val="20"/>
          <w:lang w:val="en-GB"/>
        </w:rPr>
        <w:t>Succession</w:t>
      </w:r>
      <w:r w:rsidRPr="00FA4395">
        <w:rPr>
          <w:rFonts w:ascii="Arial" w:hAnsi="Arial" w:cs="Arial"/>
          <w:color w:val="000000" w:themeColor="text1"/>
          <w:sz w:val="20"/>
          <w:szCs w:val="20"/>
          <w:lang w:val="en-GB"/>
        </w:rPr>
        <w:t xml:space="preserve"> </w:t>
      </w:r>
      <w:r w:rsidRPr="00FA4395">
        <w:rPr>
          <w:rFonts w:ascii="Arial" w:hAnsi="Arial" w:cs="Arial"/>
          <w:i/>
          <w:color w:val="000000" w:themeColor="text1"/>
          <w:sz w:val="20"/>
          <w:szCs w:val="20"/>
          <w:lang w:val="en-GB"/>
        </w:rPr>
        <w:t xml:space="preserve">(BOU.ent.suc) </w:t>
      </w:r>
      <w:r w:rsidRPr="00FA4395">
        <w:rPr>
          <w:rFonts w:ascii="Arial" w:hAnsi="Arial" w:cs="Arial"/>
          <w:sz w:val="20"/>
          <w:szCs w:val="20"/>
          <w:lang w:val="en-GB"/>
        </w:rPr>
        <w:t xml:space="preserve">Defines the definitive or temporary succession process for positions through inheritance (due to death or in life), illness, death, censure, </w:t>
      </w:r>
      <w:r w:rsidR="00C71C0C" w:rsidRPr="00FA4395">
        <w:rPr>
          <w:rFonts w:ascii="Arial" w:hAnsi="Arial" w:cs="Arial"/>
          <w:sz w:val="20"/>
          <w:szCs w:val="20"/>
          <w:lang w:val="en-GB"/>
        </w:rPr>
        <w:t xml:space="preserve">sale, </w:t>
      </w:r>
      <w:r w:rsidRPr="00FA4395">
        <w:rPr>
          <w:rFonts w:ascii="Arial" w:hAnsi="Arial" w:cs="Arial"/>
          <w:sz w:val="20"/>
          <w:szCs w:val="20"/>
          <w:lang w:val="en-GB"/>
        </w:rPr>
        <w:t>etc.</w:t>
      </w:r>
    </w:p>
    <w:p w14:paraId="00B00EE7" w14:textId="12F4DD3F" w:rsidR="00C53159" w:rsidRPr="00FA4395" w:rsidRDefault="00DF3D58" w:rsidP="00826F03">
      <w:pPr>
        <w:pStyle w:val="Prrafodelista"/>
        <w:numPr>
          <w:ilvl w:val="1"/>
          <w:numId w:val="10"/>
        </w:numPr>
        <w:spacing w:after="0" w:line="276" w:lineRule="auto"/>
        <w:ind w:hanging="436"/>
        <w:jc w:val="both"/>
        <w:rPr>
          <w:rFonts w:ascii="Arial" w:hAnsi="Arial" w:cs="Arial"/>
          <w:bCs/>
          <w:color w:val="000000" w:themeColor="text1"/>
          <w:sz w:val="20"/>
          <w:szCs w:val="20"/>
          <w:lang w:val="en-GB"/>
        </w:rPr>
      </w:pPr>
      <w:r w:rsidRPr="00FA4395">
        <w:rPr>
          <w:rFonts w:ascii="Arial" w:hAnsi="Arial" w:cs="Arial"/>
          <w:b/>
          <w:color w:val="000000" w:themeColor="text1"/>
          <w:sz w:val="20"/>
          <w:szCs w:val="20"/>
          <w:lang w:val="en-GB"/>
        </w:rPr>
        <w:t>Exit</w:t>
      </w:r>
      <w:r w:rsidR="00480FA1" w:rsidRPr="00FA4395">
        <w:rPr>
          <w:rFonts w:ascii="Arial" w:hAnsi="Arial" w:cs="Arial"/>
          <w:b/>
          <w:color w:val="000000" w:themeColor="text1"/>
          <w:sz w:val="20"/>
          <w:szCs w:val="20"/>
          <w:lang w:val="en-GB"/>
        </w:rPr>
        <w:t xml:space="preserve"> </w:t>
      </w:r>
      <w:r w:rsidR="00480FA1" w:rsidRPr="00FA4395">
        <w:rPr>
          <w:rFonts w:ascii="Arial" w:hAnsi="Arial" w:cs="Arial"/>
          <w:bCs/>
          <w:color w:val="000000" w:themeColor="text1"/>
          <w:sz w:val="20"/>
          <w:szCs w:val="20"/>
          <w:lang w:val="en-GB"/>
        </w:rPr>
        <w:t>(BOU</w:t>
      </w:r>
      <w:r w:rsidR="0072344D" w:rsidRPr="00FA4395">
        <w:rPr>
          <w:rFonts w:ascii="Arial" w:hAnsi="Arial" w:cs="Arial"/>
          <w:bCs/>
          <w:color w:val="000000" w:themeColor="text1"/>
          <w:sz w:val="20"/>
          <w:szCs w:val="20"/>
          <w:lang w:val="en-GB"/>
        </w:rPr>
        <w:t>.</w:t>
      </w:r>
      <w:r w:rsidR="00480FA1" w:rsidRPr="00FA4395">
        <w:rPr>
          <w:rFonts w:ascii="Arial" w:hAnsi="Arial" w:cs="Arial"/>
          <w:bCs/>
          <w:color w:val="000000" w:themeColor="text1"/>
          <w:sz w:val="20"/>
          <w:szCs w:val="20"/>
          <w:lang w:val="en-GB"/>
        </w:rPr>
        <w:t>exi)</w:t>
      </w:r>
      <w:r w:rsidR="00E62AD7" w:rsidRPr="00FA4395">
        <w:rPr>
          <w:rFonts w:ascii="Arial" w:hAnsi="Arial" w:cs="Arial"/>
          <w:bCs/>
          <w:color w:val="000000" w:themeColor="text1"/>
          <w:sz w:val="20"/>
          <w:szCs w:val="20"/>
          <w:lang w:val="en-GB"/>
        </w:rPr>
        <w:t xml:space="preserve"> </w:t>
      </w:r>
      <w:r w:rsidR="0072344D" w:rsidRPr="00FA4395">
        <w:rPr>
          <w:rFonts w:ascii="Arial" w:hAnsi="Arial" w:cs="Arial"/>
          <w:sz w:val="20"/>
          <w:szCs w:val="20"/>
          <w:lang w:val="en-GB"/>
        </w:rPr>
        <w:t>Describes the process of leaving a position</w:t>
      </w:r>
      <w:r w:rsidR="00D3611F" w:rsidRPr="00FA4395">
        <w:rPr>
          <w:rFonts w:ascii="Arial" w:hAnsi="Arial" w:cs="Arial"/>
          <w:bCs/>
          <w:color w:val="000000" w:themeColor="text1"/>
          <w:sz w:val="20"/>
          <w:szCs w:val="20"/>
          <w:lang w:val="en-GB"/>
        </w:rPr>
        <w:t>.</w:t>
      </w:r>
    </w:p>
    <w:p w14:paraId="4163FD08" w14:textId="18E77914" w:rsidR="00326B0A" w:rsidRPr="00326B0A" w:rsidDel="00763316" w:rsidRDefault="00326B0A" w:rsidP="00326B0A">
      <w:pPr>
        <w:pStyle w:val="Prrafodelista"/>
        <w:numPr>
          <w:ilvl w:val="2"/>
          <w:numId w:val="10"/>
        </w:numPr>
        <w:spacing w:after="0" w:line="276" w:lineRule="auto"/>
        <w:jc w:val="both"/>
        <w:rPr>
          <w:del w:id="21" w:author="Irene Pérez Ibarra" w:date="2025-06-23T09:02:00Z"/>
          <w:rFonts w:ascii="Arial" w:hAnsi="Arial" w:cs="Arial"/>
          <w:color w:val="FF0000"/>
          <w:sz w:val="20"/>
          <w:szCs w:val="20"/>
          <w:lang w:val="en-GB"/>
        </w:rPr>
      </w:pPr>
      <w:del w:id="22" w:author="Irene Pérez Ibarra" w:date="2025-06-23T09:02:00Z">
        <w:r w:rsidRPr="005E6D50" w:rsidDel="00763316">
          <w:rPr>
            <w:rFonts w:ascii="Arial" w:hAnsi="Arial" w:cs="Arial"/>
            <w:b/>
            <w:iCs/>
            <w:color w:val="FF0000"/>
            <w:sz w:val="20"/>
            <w:szCs w:val="20"/>
            <w:lang w:val="en-US"/>
          </w:rPr>
          <w:delText>Appeal</w:delText>
        </w:r>
        <w:r w:rsidRPr="005E6D50" w:rsidDel="00763316">
          <w:rPr>
            <w:rFonts w:ascii="Arial" w:hAnsi="Arial" w:cs="Arial"/>
            <w:color w:val="FF0000"/>
            <w:sz w:val="20"/>
            <w:szCs w:val="20"/>
            <w:lang w:val="en-GB"/>
          </w:rPr>
          <w:delText xml:space="preserve"> </w:delText>
        </w:r>
        <w:r w:rsidRPr="005E6D50" w:rsidDel="00763316">
          <w:rPr>
            <w:rFonts w:ascii="Arial" w:hAnsi="Arial" w:cs="Arial"/>
            <w:i/>
            <w:color w:val="FF0000"/>
            <w:sz w:val="20"/>
            <w:szCs w:val="20"/>
            <w:lang w:val="en-GB"/>
          </w:rPr>
          <w:delText xml:space="preserve">(BOU.exit.app) </w:delText>
        </w:r>
        <w:r w:rsidRPr="005E6D50" w:rsidDel="00763316">
          <w:rPr>
            <w:rFonts w:ascii="Arial" w:hAnsi="Arial" w:cs="Arial"/>
            <w:color w:val="FF0000"/>
            <w:sz w:val="20"/>
            <w:szCs w:val="20"/>
            <w:lang w:val="en-GB"/>
          </w:rPr>
          <w:delText>Defines the process to appeal an involuntary termination of a position</w:delText>
        </w:r>
        <w:r w:rsidRPr="005E6D50" w:rsidDel="00763316">
          <w:rPr>
            <w:rFonts w:ascii="Arial" w:hAnsi="Arial" w:cs="Arial"/>
            <w:iCs/>
            <w:color w:val="FF0000"/>
            <w:sz w:val="20"/>
            <w:szCs w:val="20"/>
            <w:lang w:val="en-GB"/>
          </w:rPr>
          <w:delText>.</w:delText>
        </w:r>
      </w:del>
    </w:p>
    <w:p w14:paraId="3A1CB091" w14:textId="235AF45F" w:rsidR="00393BEB" w:rsidRPr="005E6D50" w:rsidRDefault="00393BEB" w:rsidP="00DC5649">
      <w:pPr>
        <w:pStyle w:val="Prrafodelista"/>
        <w:numPr>
          <w:ilvl w:val="2"/>
          <w:numId w:val="10"/>
        </w:numPr>
        <w:spacing w:after="0" w:line="276" w:lineRule="auto"/>
        <w:jc w:val="both"/>
        <w:rPr>
          <w:rFonts w:ascii="Arial" w:hAnsi="Arial" w:cs="Arial"/>
          <w:color w:val="FF0000"/>
          <w:sz w:val="20"/>
          <w:szCs w:val="20"/>
          <w:lang w:val="en-GB"/>
        </w:rPr>
      </w:pPr>
      <w:r w:rsidRPr="005E6D50">
        <w:rPr>
          <w:rFonts w:ascii="Arial" w:hAnsi="Arial" w:cs="Arial"/>
          <w:b/>
          <w:color w:val="FF0000"/>
          <w:sz w:val="20"/>
          <w:szCs w:val="20"/>
          <w:lang w:val="en-US"/>
        </w:rPr>
        <w:t xml:space="preserve">Control </w:t>
      </w:r>
      <w:r w:rsidRPr="005E6D50">
        <w:rPr>
          <w:rFonts w:ascii="Arial" w:hAnsi="Arial" w:cs="Arial"/>
          <w:i/>
          <w:color w:val="FF0000"/>
          <w:sz w:val="20"/>
          <w:szCs w:val="20"/>
          <w:lang w:val="en-US"/>
        </w:rPr>
        <w:t>(BOU</w:t>
      </w:r>
      <w:r w:rsidR="0072344D" w:rsidRPr="005E6D50">
        <w:rPr>
          <w:rFonts w:ascii="Arial" w:hAnsi="Arial" w:cs="Arial"/>
          <w:i/>
          <w:color w:val="FF0000"/>
          <w:sz w:val="20"/>
          <w:szCs w:val="20"/>
          <w:lang w:val="en-US"/>
        </w:rPr>
        <w:t>.</w:t>
      </w:r>
      <w:r w:rsidRPr="005E6D50">
        <w:rPr>
          <w:rFonts w:ascii="Arial" w:hAnsi="Arial" w:cs="Arial"/>
          <w:i/>
          <w:color w:val="FF0000"/>
          <w:sz w:val="20"/>
          <w:szCs w:val="20"/>
          <w:lang w:val="en-US"/>
        </w:rPr>
        <w:t>exi</w:t>
      </w:r>
      <w:r w:rsidR="0072344D" w:rsidRPr="005E6D50">
        <w:rPr>
          <w:rFonts w:ascii="Arial" w:hAnsi="Arial" w:cs="Arial"/>
          <w:i/>
          <w:color w:val="FF0000"/>
          <w:sz w:val="20"/>
          <w:szCs w:val="20"/>
          <w:lang w:val="en-US"/>
        </w:rPr>
        <w:t>.</w:t>
      </w:r>
      <w:r w:rsidRPr="005E6D50">
        <w:rPr>
          <w:rFonts w:ascii="Arial" w:hAnsi="Arial" w:cs="Arial"/>
          <w:i/>
          <w:color w:val="FF0000"/>
          <w:sz w:val="20"/>
          <w:szCs w:val="20"/>
          <w:lang w:val="en-US"/>
        </w:rPr>
        <w:t>con)</w:t>
      </w:r>
      <w:r w:rsidR="0072344D" w:rsidRPr="005E6D50">
        <w:rPr>
          <w:rFonts w:ascii="Arial" w:hAnsi="Arial" w:cs="Arial"/>
          <w:b/>
          <w:bCs/>
          <w:i/>
          <w:color w:val="FF0000"/>
          <w:sz w:val="20"/>
          <w:szCs w:val="20"/>
          <w:lang w:val="en-US"/>
        </w:rPr>
        <w:t xml:space="preserve"> </w:t>
      </w:r>
      <w:r w:rsidR="0072344D" w:rsidRPr="005E6D50">
        <w:rPr>
          <w:rFonts w:ascii="Arial" w:hAnsi="Arial" w:cs="Arial"/>
          <w:color w:val="FF0000"/>
          <w:sz w:val="20"/>
          <w:szCs w:val="20"/>
          <w:lang w:val="en-GB"/>
        </w:rPr>
        <w:t xml:space="preserve">Specifies the </w:t>
      </w:r>
      <w:r w:rsidR="00DF152D" w:rsidRPr="005E6D50">
        <w:rPr>
          <w:rFonts w:ascii="Arial" w:hAnsi="Arial" w:cs="Arial"/>
          <w:color w:val="FF0000"/>
          <w:sz w:val="20"/>
          <w:szCs w:val="20"/>
          <w:lang w:val="en-GB"/>
        </w:rPr>
        <w:t>control mechanism by</w:t>
      </w:r>
      <w:r w:rsidR="0072344D" w:rsidRPr="005E6D50">
        <w:rPr>
          <w:rFonts w:ascii="Arial" w:hAnsi="Arial" w:cs="Arial"/>
          <w:color w:val="FF0000"/>
          <w:sz w:val="20"/>
          <w:szCs w:val="20"/>
          <w:lang w:val="en-GB"/>
        </w:rPr>
        <w:t xml:space="preserve"> which eligible actors leave a position.</w:t>
      </w:r>
    </w:p>
    <w:p w14:paraId="543810C0" w14:textId="0337295F" w:rsidR="00393BEB" w:rsidRPr="005E6D50" w:rsidRDefault="00393BEB" w:rsidP="001345E5">
      <w:pPr>
        <w:pStyle w:val="Prrafodelista"/>
        <w:numPr>
          <w:ilvl w:val="3"/>
          <w:numId w:val="10"/>
        </w:numPr>
        <w:spacing w:after="0" w:line="276" w:lineRule="auto"/>
        <w:ind w:hanging="862"/>
        <w:jc w:val="both"/>
        <w:rPr>
          <w:rFonts w:ascii="Arial" w:hAnsi="Arial" w:cs="Arial"/>
          <w:color w:val="FF0000"/>
          <w:sz w:val="20"/>
          <w:szCs w:val="20"/>
          <w:lang w:val="en-GB"/>
        </w:rPr>
      </w:pPr>
      <w:r w:rsidRPr="001345E5">
        <w:rPr>
          <w:rFonts w:ascii="Arial" w:hAnsi="Arial" w:cs="Arial"/>
          <w:b/>
          <w:color w:val="FF0000"/>
          <w:sz w:val="20"/>
          <w:szCs w:val="20"/>
          <w:lang w:val="en-GB"/>
        </w:rPr>
        <w:t>Order</w:t>
      </w:r>
      <w:r w:rsidRPr="005E6D50">
        <w:rPr>
          <w:rFonts w:ascii="Arial" w:hAnsi="Arial" w:cs="Arial"/>
          <w:b/>
          <w:color w:val="FF0000"/>
          <w:sz w:val="20"/>
          <w:szCs w:val="20"/>
          <w:lang w:val="en-US"/>
        </w:rPr>
        <w:t xml:space="preserve"> </w:t>
      </w:r>
      <w:r w:rsidRPr="005E6D50">
        <w:rPr>
          <w:rFonts w:ascii="Arial" w:hAnsi="Arial" w:cs="Arial"/>
          <w:i/>
          <w:color w:val="FF0000"/>
          <w:sz w:val="20"/>
          <w:szCs w:val="20"/>
          <w:lang w:val="en-US"/>
        </w:rPr>
        <w:t>(BOU</w:t>
      </w:r>
      <w:r w:rsidR="0072344D" w:rsidRPr="005E6D50">
        <w:rPr>
          <w:rFonts w:ascii="Arial" w:hAnsi="Arial" w:cs="Arial"/>
          <w:i/>
          <w:color w:val="FF0000"/>
          <w:sz w:val="20"/>
          <w:szCs w:val="20"/>
          <w:lang w:val="en-US"/>
        </w:rPr>
        <w:t>.</w:t>
      </w:r>
      <w:r w:rsidRPr="005E6D50">
        <w:rPr>
          <w:rFonts w:ascii="Arial" w:hAnsi="Arial" w:cs="Arial"/>
          <w:i/>
          <w:color w:val="FF0000"/>
          <w:sz w:val="20"/>
          <w:szCs w:val="20"/>
          <w:lang w:val="en-US"/>
        </w:rPr>
        <w:t>exi</w:t>
      </w:r>
      <w:r w:rsidR="0072344D" w:rsidRPr="005E6D50">
        <w:rPr>
          <w:rFonts w:ascii="Arial" w:hAnsi="Arial" w:cs="Arial"/>
          <w:i/>
          <w:color w:val="FF0000"/>
          <w:sz w:val="20"/>
          <w:szCs w:val="20"/>
          <w:lang w:val="en-US"/>
        </w:rPr>
        <w:t>.</w:t>
      </w:r>
      <w:r w:rsidRPr="005E6D50">
        <w:rPr>
          <w:rFonts w:ascii="Arial" w:hAnsi="Arial" w:cs="Arial"/>
          <w:i/>
          <w:color w:val="FF0000"/>
          <w:sz w:val="20"/>
          <w:szCs w:val="20"/>
          <w:lang w:val="en-US"/>
        </w:rPr>
        <w:t>con</w:t>
      </w:r>
      <w:r w:rsidR="0072344D" w:rsidRPr="005E6D50">
        <w:rPr>
          <w:rFonts w:ascii="Arial" w:hAnsi="Arial" w:cs="Arial"/>
          <w:i/>
          <w:color w:val="FF0000"/>
          <w:sz w:val="20"/>
          <w:szCs w:val="20"/>
          <w:lang w:val="en-US"/>
        </w:rPr>
        <w:t>.</w:t>
      </w:r>
      <w:r w:rsidRPr="005E6D50">
        <w:rPr>
          <w:rFonts w:ascii="Arial" w:hAnsi="Arial" w:cs="Arial"/>
          <w:i/>
          <w:color w:val="FF0000"/>
          <w:sz w:val="20"/>
          <w:szCs w:val="20"/>
          <w:lang w:val="en-US"/>
        </w:rPr>
        <w:t>ord)</w:t>
      </w:r>
      <w:r w:rsidRPr="005E6D50">
        <w:rPr>
          <w:rFonts w:ascii="Arial" w:hAnsi="Arial" w:cs="Arial"/>
          <w:b/>
          <w:color w:val="FF0000"/>
          <w:sz w:val="20"/>
          <w:szCs w:val="20"/>
          <w:lang w:val="en-US"/>
        </w:rPr>
        <w:t xml:space="preserve"> </w:t>
      </w:r>
      <w:r w:rsidR="0072344D" w:rsidRPr="005E6D50">
        <w:rPr>
          <w:rFonts w:ascii="Arial" w:hAnsi="Arial" w:cs="Arial"/>
          <w:color w:val="FF0000"/>
          <w:sz w:val="20"/>
          <w:szCs w:val="20"/>
          <w:lang w:val="en-GB"/>
        </w:rPr>
        <w:t>Establish an order or hierarchy for deciding who exits a position</w:t>
      </w:r>
      <w:r w:rsidRPr="005E6D50">
        <w:rPr>
          <w:rFonts w:ascii="Arial" w:hAnsi="Arial" w:cs="Arial"/>
          <w:color w:val="FF0000"/>
          <w:sz w:val="20"/>
          <w:szCs w:val="20"/>
          <w:lang w:val="en-GB"/>
        </w:rPr>
        <w:t>.</w:t>
      </w:r>
    </w:p>
    <w:p w14:paraId="182DCECA" w14:textId="77777777" w:rsidR="00326B0A" w:rsidRPr="005E6D50" w:rsidRDefault="00326B0A" w:rsidP="00326B0A">
      <w:pPr>
        <w:pStyle w:val="Prrafodelista"/>
        <w:numPr>
          <w:ilvl w:val="2"/>
          <w:numId w:val="10"/>
        </w:numPr>
        <w:spacing w:after="0" w:line="276" w:lineRule="auto"/>
        <w:jc w:val="both"/>
        <w:rPr>
          <w:rFonts w:ascii="Arial" w:hAnsi="Arial" w:cs="Arial"/>
          <w:color w:val="FF0000"/>
          <w:sz w:val="20"/>
          <w:szCs w:val="20"/>
          <w:lang w:val="en-GB"/>
        </w:rPr>
      </w:pPr>
      <w:r w:rsidRPr="005E6D50">
        <w:rPr>
          <w:rFonts w:ascii="Arial" w:hAnsi="Arial" w:cs="Arial"/>
          <w:b/>
          <w:color w:val="FF0000"/>
          <w:sz w:val="20"/>
          <w:szCs w:val="20"/>
          <w:lang w:val="en-US"/>
        </w:rPr>
        <w:t>Elapse</w:t>
      </w:r>
      <w:r w:rsidRPr="005E6D50">
        <w:rPr>
          <w:rFonts w:ascii="Arial" w:hAnsi="Arial" w:cs="Arial"/>
          <w:color w:val="FF0000"/>
          <w:sz w:val="20"/>
          <w:szCs w:val="20"/>
          <w:lang w:val="en-GB"/>
        </w:rPr>
        <w:t xml:space="preserve"> </w:t>
      </w:r>
      <w:r w:rsidRPr="005E6D50">
        <w:rPr>
          <w:rFonts w:ascii="Arial" w:hAnsi="Arial" w:cs="Arial"/>
          <w:i/>
          <w:color w:val="FF0000"/>
          <w:sz w:val="20"/>
          <w:szCs w:val="20"/>
          <w:lang w:val="en-GB"/>
        </w:rPr>
        <w:t xml:space="preserve">(BOU.exi.ela) </w:t>
      </w:r>
      <w:r w:rsidRPr="005E6D50">
        <w:rPr>
          <w:rFonts w:ascii="Arial" w:hAnsi="Arial" w:cs="Arial"/>
          <w:color w:val="FF0000"/>
          <w:sz w:val="20"/>
          <w:szCs w:val="20"/>
          <w:lang w:val="en-GB"/>
        </w:rPr>
        <w:t>Specifies the time frame that must pass between announcing the decision to leave a certain position and actually leaving it</w:t>
      </w:r>
      <w:r w:rsidRPr="005E6D50">
        <w:rPr>
          <w:rFonts w:ascii="Arial" w:hAnsi="Arial" w:cs="Arial"/>
          <w:iCs/>
          <w:color w:val="FF0000"/>
          <w:sz w:val="20"/>
          <w:szCs w:val="20"/>
          <w:lang w:val="en-GB"/>
        </w:rPr>
        <w:t>.</w:t>
      </w:r>
    </w:p>
    <w:p w14:paraId="0E7C755E" w14:textId="77777777" w:rsidR="00326B0A" w:rsidRPr="00FA4395" w:rsidRDefault="00326B0A" w:rsidP="00326B0A">
      <w:pPr>
        <w:pStyle w:val="Prrafodelista"/>
        <w:numPr>
          <w:ilvl w:val="2"/>
          <w:numId w:val="10"/>
        </w:numPr>
        <w:spacing w:after="0" w:line="276" w:lineRule="auto"/>
        <w:jc w:val="both"/>
        <w:rPr>
          <w:rFonts w:ascii="Arial" w:hAnsi="Arial" w:cs="Arial"/>
          <w:color w:val="000000" w:themeColor="text1"/>
          <w:sz w:val="20"/>
          <w:szCs w:val="20"/>
          <w:lang w:val="en-GB"/>
        </w:rPr>
      </w:pPr>
      <w:r w:rsidRPr="00FA4395">
        <w:rPr>
          <w:rFonts w:ascii="Arial" w:hAnsi="Arial" w:cs="Arial"/>
          <w:b/>
          <w:color w:val="000000" w:themeColor="text1"/>
          <w:sz w:val="20"/>
          <w:szCs w:val="20"/>
          <w:lang w:val="en-US"/>
        </w:rPr>
        <w:t>Fee</w:t>
      </w:r>
      <w:r w:rsidRPr="00FA4395">
        <w:rPr>
          <w:rFonts w:ascii="Arial" w:hAnsi="Arial" w:cs="Arial"/>
          <w:color w:val="000000" w:themeColor="text1"/>
          <w:sz w:val="20"/>
          <w:szCs w:val="20"/>
          <w:lang w:val="en-GB"/>
        </w:rPr>
        <w:t xml:space="preserve"> </w:t>
      </w:r>
      <w:r w:rsidRPr="00FA4395">
        <w:rPr>
          <w:rFonts w:ascii="Arial" w:hAnsi="Arial" w:cs="Arial"/>
          <w:i/>
          <w:color w:val="000000" w:themeColor="text1"/>
          <w:sz w:val="20"/>
          <w:szCs w:val="20"/>
          <w:lang w:val="en-GB"/>
        </w:rPr>
        <w:t xml:space="preserve">(BOU.exi.fee) </w:t>
      </w:r>
      <w:r w:rsidRPr="00FA4395">
        <w:rPr>
          <w:rFonts w:ascii="Arial" w:hAnsi="Arial" w:cs="Arial"/>
          <w:sz w:val="20"/>
          <w:szCs w:val="20"/>
          <w:lang w:val="en-GB"/>
        </w:rPr>
        <w:t>Assigns an exit fee to a position</w:t>
      </w:r>
      <w:r w:rsidRPr="00FA4395">
        <w:rPr>
          <w:rFonts w:ascii="Arial" w:hAnsi="Arial" w:cs="Arial"/>
          <w:iCs/>
          <w:color w:val="000000" w:themeColor="text1"/>
          <w:sz w:val="20"/>
          <w:szCs w:val="20"/>
          <w:lang w:val="en-GB"/>
        </w:rPr>
        <w:t>.</w:t>
      </w:r>
    </w:p>
    <w:p w14:paraId="4AD34EF7" w14:textId="6C2BCB29" w:rsidR="00DC5649" w:rsidRPr="00FA4395" w:rsidRDefault="00DC5649">
      <w:pPr>
        <w:pStyle w:val="Prrafodelista"/>
        <w:numPr>
          <w:ilvl w:val="2"/>
          <w:numId w:val="10"/>
        </w:numPr>
        <w:spacing w:after="0" w:line="276" w:lineRule="auto"/>
        <w:jc w:val="both"/>
        <w:rPr>
          <w:rFonts w:ascii="Arial" w:hAnsi="Arial" w:cs="Arial"/>
          <w:i/>
          <w:color w:val="000000" w:themeColor="text1"/>
          <w:sz w:val="20"/>
          <w:szCs w:val="20"/>
          <w:lang w:val="en-US"/>
        </w:rPr>
      </w:pPr>
      <w:r w:rsidRPr="00FA4395">
        <w:rPr>
          <w:rFonts w:ascii="Arial" w:hAnsi="Arial" w:cs="Arial"/>
          <w:b/>
          <w:iCs/>
          <w:color w:val="000000" w:themeColor="text1"/>
          <w:sz w:val="20"/>
          <w:szCs w:val="20"/>
          <w:lang w:val="en-US"/>
        </w:rPr>
        <w:lastRenderedPageBreak/>
        <w:t>Procedure</w:t>
      </w:r>
      <w:r w:rsidRPr="00FA4395">
        <w:rPr>
          <w:rFonts w:ascii="Arial" w:hAnsi="Arial" w:cs="Arial"/>
          <w:iCs/>
          <w:color w:val="000000" w:themeColor="text1"/>
          <w:sz w:val="20"/>
          <w:szCs w:val="20"/>
          <w:lang w:val="en-US"/>
        </w:rPr>
        <w:t xml:space="preserve"> (BOU</w:t>
      </w:r>
      <w:r w:rsidR="0072344D" w:rsidRPr="00FA4395">
        <w:rPr>
          <w:rFonts w:ascii="Arial" w:hAnsi="Arial" w:cs="Arial"/>
          <w:iCs/>
          <w:color w:val="000000" w:themeColor="text1"/>
          <w:sz w:val="20"/>
          <w:szCs w:val="20"/>
          <w:lang w:val="en-US"/>
        </w:rPr>
        <w:t>.</w:t>
      </w:r>
      <w:r w:rsidRPr="00FA4395">
        <w:rPr>
          <w:rFonts w:ascii="Arial" w:hAnsi="Arial" w:cs="Arial"/>
          <w:iCs/>
          <w:color w:val="000000" w:themeColor="text1"/>
          <w:sz w:val="20"/>
          <w:szCs w:val="20"/>
          <w:lang w:val="en-US"/>
        </w:rPr>
        <w:t>exi</w:t>
      </w:r>
      <w:r w:rsidR="0072344D" w:rsidRPr="00FA4395">
        <w:rPr>
          <w:rFonts w:ascii="Arial" w:hAnsi="Arial" w:cs="Arial"/>
          <w:iCs/>
          <w:color w:val="000000" w:themeColor="text1"/>
          <w:sz w:val="20"/>
          <w:szCs w:val="20"/>
          <w:lang w:val="en-US"/>
        </w:rPr>
        <w:t>.</w:t>
      </w:r>
      <w:r w:rsidRPr="00FA4395">
        <w:rPr>
          <w:rFonts w:ascii="Arial" w:hAnsi="Arial" w:cs="Arial"/>
          <w:iCs/>
          <w:color w:val="000000" w:themeColor="text1"/>
          <w:sz w:val="20"/>
          <w:szCs w:val="20"/>
          <w:lang w:val="en-US"/>
        </w:rPr>
        <w:t xml:space="preserve">pro) </w:t>
      </w:r>
      <w:r w:rsidR="0072344D" w:rsidRPr="00FA4395">
        <w:rPr>
          <w:rFonts w:ascii="Arial" w:hAnsi="Arial" w:cs="Arial"/>
          <w:sz w:val="20"/>
          <w:szCs w:val="20"/>
          <w:lang w:val="en-GB"/>
        </w:rPr>
        <w:t>Outlines the procedures or steps for actors to leave or be dismissed from a position.</w:t>
      </w:r>
    </w:p>
    <w:p w14:paraId="215F9F38" w14:textId="11BAD8AD" w:rsidR="00FA4395" w:rsidRPr="00047806" w:rsidRDefault="008D2F9F" w:rsidP="0086110B">
      <w:pPr>
        <w:pStyle w:val="Prrafodelista"/>
        <w:numPr>
          <w:ilvl w:val="2"/>
          <w:numId w:val="10"/>
        </w:numPr>
        <w:spacing w:after="0" w:line="276" w:lineRule="auto"/>
        <w:jc w:val="both"/>
        <w:rPr>
          <w:rFonts w:ascii="Arial" w:hAnsi="Arial" w:cs="Arial"/>
          <w:i/>
          <w:color w:val="000000" w:themeColor="text1"/>
          <w:sz w:val="20"/>
          <w:szCs w:val="20"/>
          <w:lang w:val="en-US"/>
        </w:rPr>
      </w:pPr>
      <w:r w:rsidRPr="00326B0A">
        <w:rPr>
          <w:rFonts w:ascii="Arial" w:hAnsi="Arial" w:cs="Arial"/>
          <w:b/>
          <w:color w:val="000000" w:themeColor="text1"/>
          <w:sz w:val="20"/>
          <w:szCs w:val="20"/>
          <w:lang w:val="en-US"/>
        </w:rPr>
        <w:t>Time</w:t>
      </w:r>
      <w:r w:rsidRPr="00326B0A">
        <w:rPr>
          <w:rFonts w:ascii="Arial" w:hAnsi="Arial" w:cs="Arial"/>
          <w:iCs/>
          <w:color w:val="000000" w:themeColor="text1"/>
          <w:sz w:val="20"/>
          <w:szCs w:val="20"/>
          <w:lang w:val="en-US"/>
        </w:rPr>
        <w:t xml:space="preserve"> </w:t>
      </w:r>
      <w:r w:rsidRPr="00326B0A">
        <w:rPr>
          <w:rFonts w:ascii="Arial" w:hAnsi="Arial" w:cs="Arial"/>
          <w:i/>
          <w:color w:val="000000" w:themeColor="text1"/>
          <w:sz w:val="20"/>
          <w:szCs w:val="20"/>
          <w:lang w:val="en-US"/>
        </w:rPr>
        <w:t>(BOU</w:t>
      </w:r>
      <w:r w:rsidR="0072344D" w:rsidRPr="00326B0A">
        <w:rPr>
          <w:rFonts w:ascii="Arial" w:hAnsi="Arial" w:cs="Arial"/>
          <w:i/>
          <w:color w:val="000000" w:themeColor="text1"/>
          <w:sz w:val="20"/>
          <w:szCs w:val="20"/>
          <w:lang w:val="en-US"/>
        </w:rPr>
        <w:t>.</w:t>
      </w:r>
      <w:r w:rsidRPr="00326B0A">
        <w:rPr>
          <w:rFonts w:ascii="Arial" w:hAnsi="Arial" w:cs="Arial"/>
          <w:i/>
          <w:color w:val="000000" w:themeColor="text1"/>
          <w:sz w:val="20"/>
          <w:szCs w:val="20"/>
          <w:lang w:val="en-US"/>
        </w:rPr>
        <w:t>exi</w:t>
      </w:r>
      <w:r w:rsidR="0072344D" w:rsidRPr="00326B0A">
        <w:rPr>
          <w:rFonts w:ascii="Arial" w:hAnsi="Arial" w:cs="Arial"/>
          <w:i/>
          <w:color w:val="000000" w:themeColor="text1"/>
          <w:sz w:val="20"/>
          <w:szCs w:val="20"/>
          <w:lang w:val="en-US"/>
        </w:rPr>
        <w:t>.</w:t>
      </w:r>
      <w:r w:rsidRPr="00326B0A">
        <w:rPr>
          <w:rFonts w:ascii="Arial" w:hAnsi="Arial" w:cs="Arial"/>
          <w:i/>
          <w:color w:val="000000" w:themeColor="text1"/>
          <w:sz w:val="20"/>
          <w:szCs w:val="20"/>
          <w:lang w:val="en-US"/>
        </w:rPr>
        <w:t>tim)</w:t>
      </w:r>
      <w:r w:rsidRPr="00326B0A">
        <w:rPr>
          <w:rFonts w:ascii="Arial" w:hAnsi="Arial" w:cs="Arial"/>
          <w:iCs/>
          <w:color w:val="000000" w:themeColor="text1"/>
          <w:sz w:val="20"/>
          <w:szCs w:val="20"/>
          <w:lang w:val="en-US"/>
        </w:rPr>
        <w:t xml:space="preserve"> </w:t>
      </w:r>
      <w:r w:rsidR="0072344D" w:rsidRPr="00326B0A">
        <w:rPr>
          <w:rFonts w:ascii="Arial" w:hAnsi="Arial" w:cs="Arial"/>
          <w:sz w:val="20"/>
          <w:szCs w:val="20"/>
          <w:lang w:val="en-GB"/>
        </w:rPr>
        <w:t>Sets the permanence time in a position</w:t>
      </w:r>
      <w:r w:rsidR="00D3611F" w:rsidRPr="00326B0A">
        <w:rPr>
          <w:rFonts w:ascii="Arial" w:hAnsi="Arial" w:cs="Arial"/>
          <w:iCs/>
          <w:color w:val="000000" w:themeColor="text1"/>
          <w:sz w:val="20"/>
          <w:szCs w:val="20"/>
          <w:lang w:val="en-US"/>
        </w:rPr>
        <w:t>.</w:t>
      </w:r>
    </w:p>
    <w:p w14:paraId="4FC4BB06" w14:textId="77777777" w:rsidR="00047806" w:rsidRDefault="00047806" w:rsidP="00047806">
      <w:pPr>
        <w:pStyle w:val="Prrafodelista"/>
        <w:spacing w:after="0" w:line="276" w:lineRule="auto"/>
        <w:ind w:left="360"/>
        <w:jc w:val="both"/>
        <w:rPr>
          <w:rFonts w:ascii="Arial" w:hAnsi="Arial" w:cs="Arial"/>
          <w:b/>
          <w:color w:val="000000" w:themeColor="text1"/>
          <w:sz w:val="20"/>
          <w:szCs w:val="20"/>
          <w:lang w:val="en-GB"/>
        </w:rPr>
      </w:pPr>
    </w:p>
    <w:p w14:paraId="49C2E06F" w14:textId="383B2344" w:rsidR="00D13D65" w:rsidRPr="00FA4395" w:rsidRDefault="00D13D65" w:rsidP="00732F28">
      <w:pPr>
        <w:pStyle w:val="Prrafodelista"/>
        <w:numPr>
          <w:ilvl w:val="0"/>
          <w:numId w:val="10"/>
        </w:numPr>
        <w:spacing w:after="0" w:line="276" w:lineRule="auto"/>
        <w:jc w:val="both"/>
        <w:rPr>
          <w:rFonts w:ascii="Arial" w:hAnsi="Arial" w:cs="Arial"/>
          <w:b/>
          <w:color w:val="000000" w:themeColor="text1"/>
          <w:sz w:val="20"/>
          <w:szCs w:val="20"/>
          <w:lang w:val="en-GB"/>
        </w:rPr>
      </w:pPr>
      <w:r w:rsidRPr="00FA4395">
        <w:rPr>
          <w:rFonts w:ascii="Arial" w:hAnsi="Arial" w:cs="Arial"/>
          <w:b/>
          <w:color w:val="000000" w:themeColor="text1"/>
          <w:sz w:val="20"/>
          <w:szCs w:val="20"/>
          <w:lang w:val="en-GB"/>
        </w:rPr>
        <w:t>Choice</w:t>
      </w:r>
      <w:r w:rsidR="008D30FB" w:rsidRPr="00FA4395">
        <w:rPr>
          <w:rFonts w:ascii="Arial" w:hAnsi="Arial" w:cs="Arial"/>
          <w:b/>
          <w:color w:val="000000" w:themeColor="text1"/>
          <w:sz w:val="20"/>
          <w:szCs w:val="20"/>
          <w:lang w:val="en-GB"/>
        </w:rPr>
        <w:t xml:space="preserve"> </w:t>
      </w:r>
      <w:r w:rsidR="008D30FB" w:rsidRPr="00FA4395">
        <w:rPr>
          <w:rFonts w:ascii="Arial" w:hAnsi="Arial" w:cs="Arial"/>
          <w:b/>
          <w:i/>
          <w:iCs/>
          <w:color w:val="000000" w:themeColor="text1"/>
          <w:sz w:val="20"/>
          <w:szCs w:val="20"/>
          <w:lang w:val="en-GB"/>
        </w:rPr>
        <w:t>(CHO)</w:t>
      </w:r>
      <w:r w:rsidR="00732F28" w:rsidRPr="00FA4395">
        <w:rPr>
          <w:rFonts w:ascii="Arial" w:hAnsi="Arial" w:cs="Arial"/>
          <w:b/>
          <w:i/>
          <w:iCs/>
          <w:color w:val="000000" w:themeColor="text1"/>
          <w:sz w:val="20"/>
          <w:szCs w:val="20"/>
          <w:lang w:val="en-GB"/>
        </w:rPr>
        <w:t xml:space="preserve"> </w:t>
      </w:r>
      <w:del w:id="23" w:author="Irene Pérez Ibarra" w:date="2025-06-26T05:35:00Z">
        <w:r w:rsidR="00732F28" w:rsidRPr="00FA4395" w:rsidDel="00190F92">
          <w:rPr>
            <w:rFonts w:ascii="Arial" w:hAnsi="Arial" w:cs="Arial"/>
            <w:iCs/>
            <w:color w:val="000000" w:themeColor="text1"/>
            <w:sz w:val="20"/>
            <w:szCs w:val="20"/>
            <w:lang w:val="en-GB"/>
          </w:rPr>
          <w:delText>Outline</w:delText>
        </w:r>
        <w:r w:rsidR="00F95284" w:rsidDel="00190F92">
          <w:rPr>
            <w:rFonts w:ascii="Arial" w:hAnsi="Arial" w:cs="Arial"/>
            <w:iCs/>
            <w:color w:val="000000" w:themeColor="text1"/>
            <w:sz w:val="20"/>
            <w:szCs w:val="20"/>
            <w:lang w:val="en-GB"/>
          </w:rPr>
          <w:delText>s</w:delText>
        </w:r>
        <w:r w:rsidR="00732F28" w:rsidRPr="00FA4395" w:rsidDel="00190F92">
          <w:rPr>
            <w:rFonts w:ascii="Arial" w:hAnsi="Arial" w:cs="Arial"/>
            <w:iCs/>
            <w:color w:val="000000" w:themeColor="text1"/>
            <w:sz w:val="20"/>
            <w:szCs w:val="20"/>
            <w:lang w:val="en-GB"/>
          </w:rPr>
          <w:delText xml:space="preserve"> </w:delText>
        </w:r>
      </w:del>
      <w:ins w:id="24" w:author="Irene Pérez Ibarra" w:date="2025-06-26T05:35:00Z">
        <w:r w:rsidR="00190F92">
          <w:rPr>
            <w:rFonts w:ascii="Arial" w:hAnsi="Arial" w:cs="Arial"/>
            <w:iCs/>
            <w:color w:val="000000" w:themeColor="text1"/>
            <w:sz w:val="20"/>
            <w:szCs w:val="20"/>
            <w:lang w:val="en-GB"/>
          </w:rPr>
          <w:t>Define</w:t>
        </w:r>
        <w:r w:rsidR="00190F92" w:rsidRPr="00FA4395">
          <w:rPr>
            <w:rFonts w:ascii="Arial" w:hAnsi="Arial" w:cs="Arial"/>
            <w:iCs/>
            <w:color w:val="000000" w:themeColor="text1"/>
            <w:sz w:val="20"/>
            <w:szCs w:val="20"/>
            <w:lang w:val="en-GB"/>
          </w:rPr>
          <w:t xml:space="preserve"> </w:t>
        </w:r>
      </w:ins>
      <w:r w:rsidR="00732F28" w:rsidRPr="00FA4395">
        <w:rPr>
          <w:rFonts w:ascii="Arial" w:hAnsi="Arial" w:cs="Arial"/>
          <w:iCs/>
          <w:color w:val="000000" w:themeColor="text1"/>
          <w:sz w:val="20"/>
          <w:szCs w:val="20"/>
          <w:lang w:val="en-GB"/>
        </w:rPr>
        <w:t xml:space="preserve">the actions that actors </w:t>
      </w:r>
      <w:r w:rsidR="002C08D0">
        <w:rPr>
          <w:rFonts w:ascii="Arial" w:hAnsi="Arial" w:cs="Arial"/>
          <w:iCs/>
          <w:color w:val="000000" w:themeColor="text1"/>
          <w:sz w:val="20"/>
          <w:szCs w:val="20"/>
          <w:lang w:val="en-GB"/>
        </w:rPr>
        <w:t>in</w:t>
      </w:r>
      <w:r w:rsidR="00732F28" w:rsidRPr="00FA4395">
        <w:rPr>
          <w:rFonts w:ascii="Arial" w:hAnsi="Arial" w:cs="Arial"/>
          <w:iCs/>
          <w:color w:val="000000" w:themeColor="text1"/>
          <w:sz w:val="20"/>
          <w:szCs w:val="20"/>
          <w:lang w:val="en-GB"/>
        </w:rPr>
        <w:t xml:space="preserve"> </w:t>
      </w:r>
      <w:r w:rsidR="002C08D0">
        <w:rPr>
          <w:rFonts w:ascii="Arial" w:hAnsi="Arial" w:cs="Arial"/>
          <w:iCs/>
          <w:color w:val="000000" w:themeColor="text1"/>
          <w:sz w:val="20"/>
          <w:szCs w:val="20"/>
          <w:lang w:val="en-GB"/>
        </w:rPr>
        <w:t>specific</w:t>
      </w:r>
      <w:r w:rsidR="002C08D0" w:rsidRPr="00FA4395">
        <w:rPr>
          <w:rFonts w:ascii="Arial" w:hAnsi="Arial" w:cs="Arial"/>
          <w:iCs/>
          <w:color w:val="000000" w:themeColor="text1"/>
          <w:sz w:val="20"/>
          <w:szCs w:val="20"/>
          <w:lang w:val="en-GB"/>
        </w:rPr>
        <w:t xml:space="preserve"> </w:t>
      </w:r>
      <w:r w:rsidR="00732F28" w:rsidRPr="00FA4395">
        <w:rPr>
          <w:rFonts w:ascii="Arial" w:hAnsi="Arial" w:cs="Arial"/>
          <w:iCs/>
          <w:color w:val="000000" w:themeColor="text1"/>
          <w:sz w:val="20"/>
          <w:szCs w:val="20"/>
          <w:lang w:val="en-GB"/>
        </w:rPr>
        <w:t>position</w:t>
      </w:r>
      <w:r w:rsidR="002C08D0">
        <w:rPr>
          <w:rFonts w:ascii="Arial" w:hAnsi="Arial" w:cs="Arial"/>
          <w:iCs/>
          <w:color w:val="000000" w:themeColor="text1"/>
          <w:sz w:val="20"/>
          <w:szCs w:val="20"/>
          <w:lang w:val="en-GB"/>
        </w:rPr>
        <w:t>s</w:t>
      </w:r>
      <w:r w:rsidR="00732F28" w:rsidRPr="00FA4395">
        <w:rPr>
          <w:rFonts w:ascii="Arial" w:hAnsi="Arial" w:cs="Arial"/>
          <w:iCs/>
          <w:color w:val="000000" w:themeColor="text1"/>
          <w:sz w:val="20"/>
          <w:szCs w:val="20"/>
          <w:lang w:val="en-GB"/>
        </w:rPr>
        <w:t xml:space="preserve"> </w:t>
      </w:r>
      <w:r w:rsidR="00F95284">
        <w:rPr>
          <w:rFonts w:ascii="Arial" w:hAnsi="Arial" w:cs="Arial"/>
          <w:iCs/>
          <w:color w:val="000000" w:themeColor="text1"/>
          <w:sz w:val="20"/>
          <w:szCs w:val="20"/>
          <w:lang w:val="en-GB"/>
        </w:rPr>
        <w:t xml:space="preserve">are </w:t>
      </w:r>
      <w:del w:id="25" w:author="Irene Pérez Ibarra" w:date="2025-06-26T05:35:00Z">
        <w:r w:rsidR="00F95284" w:rsidDel="00190F92">
          <w:rPr>
            <w:rFonts w:ascii="Arial" w:hAnsi="Arial" w:cs="Arial"/>
            <w:iCs/>
            <w:color w:val="000000" w:themeColor="text1"/>
            <w:sz w:val="20"/>
            <w:szCs w:val="20"/>
            <w:lang w:val="en-GB"/>
          </w:rPr>
          <w:delText>required</w:delText>
        </w:r>
      </w:del>
      <w:ins w:id="26" w:author="Irene Pérez Ibarra" w:date="2025-06-26T05:35:00Z">
        <w:r w:rsidR="00190F92">
          <w:rPr>
            <w:rFonts w:ascii="Arial" w:hAnsi="Arial" w:cs="Arial"/>
            <w:iCs/>
            <w:color w:val="000000" w:themeColor="text1"/>
            <w:sz w:val="20"/>
            <w:szCs w:val="20"/>
            <w:lang w:val="en-GB"/>
          </w:rPr>
          <w:t>obligated</w:t>
        </w:r>
      </w:ins>
      <w:r w:rsidR="00F95284">
        <w:rPr>
          <w:rFonts w:ascii="Arial" w:hAnsi="Arial" w:cs="Arial"/>
          <w:iCs/>
          <w:color w:val="000000" w:themeColor="text1"/>
          <w:sz w:val="20"/>
          <w:szCs w:val="20"/>
          <w:lang w:val="en-GB"/>
        </w:rPr>
        <w:t xml:space="preserve">, </w:t>
      </w:r>
      <w:del w:id="27" w:author="Irene Pérez Ibarra" w:date="2025-06-26T05:35:00Z">
        <w:r w:rsidR="00923D30" w:rsidDel="00190F92">
          <w:rPr>
            <w:rFonts w:ascii="Arial" w:hAnsi="Arial" w:cs="Arial"/>
            <w:iCs/>
            <w:color w:val="000000" w:themeColor="text1"/>
            <w:sz w:val="20"/>
            <w:szCs w:val="20"/>
            <w:lang w:val="en-GB"/>
          </w:rPr>
          <w:delText>permitted</w:delText>
        </w:r>
      </w:del>
      <w:ins w:id="28" w:author="Irene Pérez Ibarra" w:date="2025-06-26T05:35:00Z">
        <w:r w:rsidR="00190F92">
          <w:rPr>
            <w:rFonts w:ascii="Arial" w:hAnsi="Arial" w:cs="Arial"/>
            <w:iCs/>
            <w:color w:val="000000" w:themeColor="text1"/>
            <w:sz w:val="20"/>
            <w:szCs w:val="20"/>
            <w:lang w:val="en-GB"/>
          </w:rPr>
          <w:t>allowed</w:t>
        </w:r>
      </w:ins>
      <w:r w:rsidR="00F95284">
        <w:rPr>
          <w:rFonts w:ascii="Arial" w:hAnsi="Arial" w:cs="Arial"/>
          <w:iCs/>
          <w:color w:val="000000" w:themeColor="text1"/>
          <w:sz w:val="20"/>
          <w:szCs w:val="20"/>
          <w:lang w:val="en-GB"/>
        </w:rPr>
        <w:t xml:space="preserve">, or </w:t>
      </w:r>
      <w:del w:id="29" w:author="Irene Pérez Ibarra" w:date="2025-06-26T05:35:00Z">
        <w:r w:rsidR="002C08D0" w:rsidDel="00190F92">
          <w:rPr>
            <w:rFonts w:ascii="Arial" w:hAnsi="Arial" w:cs="Arial"/>
            <w:iCs/>
            <w:color w:val="000000" w:themeColor="text1"/>
            <w:sz w:val="20"/>
            <w:szCs w:val="20"/>
            <w:lang w:val="en-GB"/>
          </w:rPr>
          <w:delText>prohibited</w:delText>
        </w:r>
        <w:r w:rsidR="00F95284" w:rsidDel="00190F92">
          <w:rPr>
            <w:rFonts w:ascii="Arial" w:hAnsi="Arial" w:cs="Arial"/>
            <w:iCs/>
            <w:color w:val="000000" w:themeColor="text1"/>
            <w:sz w:val="20"/>
            <w:szCs w:val="20"/>
            <w:lang w:val="en-GB"/>
          </w:rPr>
          <w:delText xml:space="preserve"> </w:delText>
        </w:r>
      </w:del>
      <w:ins w:id="30" w:author="Irene Pérez Ibarra" w:date="2025-06-26T05:35:00Z">
        <w:r w:rsidR="00190F92">
          <w:rPr>
            <w:rFonts w:ascii="Arial" w:hAnsi="Arial" w:cs="Arial"/>
            <w:iCs/>
            <w:color w:val="000000" w:themeColor="text1"/>
            <w:sz w:val="20"/>
            <w:szCs w:val="20"/>
            <w:lang w:val="en-GB"/>
          </w:rPr>
          <w:t>forbidden</w:t>
        </w:r>
        <w:r w:rsidR="00190F92">
          <w:rPr>
            <w:rFonts w:ascii="Arial" w:hAnsi="Arial" w:cs="Arial"/>
            <w:iCs/>
            <w:color w:val="000000" w:themeColor="text1"/>
            <w:sz w:val="20"/>
            <w:szCs w:val="20"/>
            <w:lang w:val="en-GB"/>
          </w:rPr>
          <w:t xml:space="preserve"> </w:t>
        </w:r>
      </w:ins>
      <w:del w:id="31" w:author="Irene Pérez Ibarra" w:date="2025-06-26T05:35:00Z">
        <w:r w:rsidR="002C08D0" w:rsidDel="00190F92">
          <w:rPr>
            <w:rFonts w:ascii="Arial" w:hAnsi="Arial" w:cs="Arial"/>
            <w:iCs/>
            <w:color w:val="000000" w:themeColor="text1"/>
            <w:sz w:val="20"/>
            <w:szCs w:val="20"/>
            <w:lang w:val="en-GB"/>
          </w:rPr>
          <w:delText>from taking</w:delText>
        </w:r>
      </w:del>
      <w:ins w:id="32" w:author="Irene Pérez Ibarra" w:date="2025-06-26T05:35:00Z">
        <w:r w:rsidR="00190F92">
          <w:rPr>
            <w:rFonts w:ascii="Arial" w:hAnsi="Arial" w:cs="Arial"/>
            <w:iCs/>
            <w:color w:val="000000" w:themeColor="text1"/>
            <w:sz w:val="20"/>
            <w:szCs w:val="20"/>
            <w:lang w:val="en-GB"/>
          </w:rPr>
          <w:t xml:space="preserve"> to take</w:t>
        </w:r>
      </w:ins>
      <w:r w:rsidR="00732F28" w:rsidRPr="00FA4395">
        <w:rPr>
          <w:rFonts w:ascii="Arial" w:hAnsi="Arial" w:cs="Arial"/>
          <w:iCs/>
          <w:color w:val="000000" w:themeColor="text1"/>
          <w:sz w:val="20"/>
          <w:szCs w:val="20"/>
          <w:lang w:val="en-GB"/>
        </w:rPr>
        <w:t xml:space="preserve"> at particular </w:t>
      </w:r>
      <w:r w:rsidR="002C08D0">
        <w:rPr>
          <w:rFonts w:ascii="Arial" w:hAnsi="Arial" w:cs="Arial"/>
          <w:iCs/>
          <w:color w:val="000000" w:themeColor="text1"/>
          <w:sz w:val="20"/>
          <w:szCs w:val="20"/>
          <w:lang w:val="en-GB"/>
        </w:rPr>
        <w:t>stages</w:t>
      </w:r>
      <w:r w:rsidR="002C08D0" w:rsidRPr="00FA4395">
        <w:rPr>
          <w:rFonts w:ascii="Arial" w:hAnsi="Arial" w:cs="Arial"/>
          <w:iCs/>
          <w:color w:val="000000" w:themeColor="text1"/>
          <w:sz w:val="20"/>
          <w:szCs w:val="20"/>
          <w:lang w:val="en-GB"/>
        </w:rPr>
        <w:t xml:space="preserve"> </w:t>
      </w:r>
      <w:r w:rsidR="002C08D0">
        <w:rPr>
          <w:rFonts w:ascii="Arial" w:hAnsi="Arial" w:cs="Arial"/>
          <w:iCs/>
          <w:color w:val="000000" w:themeColor="text1"/>
          <w:sz w:val="20"/>
          <w:szCs w:val="20"/>
          <w:lang w:val="en-GB"/>
        </w:rPr>
        <w:t>of</w:t>
      </w:r>
      <w:r w:rsidR="002C08D0" w:rsidRPr="00FA4395">
        <w:rPr>
          <w:rFonts w:ascii="Arial" w:hAnsi="Arial" w:cs="Arial"/>
          <w:iCs/>
          <w:color w:val="000000" w:themeColor="text1"/>
          <w:sz w:val="20"/>
          <w:szCs w:val="20"/>
          <w:lang w:val="en-GB"/>
        </w:rPr>
        <w:t xml:space="preserve"> </w:t>
      </w:r>
      <w:r w:rsidR="00732F28" w:rsidRPr="00FA4395">
        <w:rPr>
          <w:rFonts w:ascii="Arial" w:hAnsi="Arial" w:cs="Arial"/>
          <w:iCs/>
          <w:color w:val="000000" w:themeColor="text1"/>
          <w:sz w:val="20"/>
          <w:szCs w:val="20"/>
          <w:lang w:val="en-GB"/>
        </w:rPr>
        <w:t>a decision</w:t>
      </w:r>
      <w:r w:rsidR="002C08D0">
        <w:rPr>
          <w:rFonts w:ascii="Arial" w:hAnsi="Arial" w:cs="Arial"/>
          <w:iCs/>
          <w:color w:val="000000" w:themeColor="text1"/>
          <w:sz w:val="20"/>
          <w:szCs w:val="20"/>
          <w:lang w:val="en-GB"/>
        </w:rPr>
        <w:t>-making</w:t>
      </w:r>
      <w:r w:rsidR="00732F28" w:rsidRPr="00FA4395">
        <w:rPr>
          <w:rFonts w:ascii="Arial" w:hAnsi="Arial" w:cs="Arial"/>
          <w:iCs/>
          <w:color w:val="000000" w:themeColor="text1"/>
          <w:sz w:val="20"/>
          <w:szCs w:val="20"/>
          <w:lang w:val="en-GB"/>
        </w:rPr>
        <w:t xml:space="preserve"> process</w:t>
      </w:r>
      <w:ins w:id="33" w:author="Irene Pérez Ibarra" w:date="2025-06-26T05:35:00Z">
        <w:r w:rsidR="00190F92">
          <w:rPr>
            <w:rFonts w:ascii="Arial" w:hAnsi="Arial" w:cs="Arial"/>
            <w:iCs/>
            <w:color w:val="000000" w:themeColor="text1"/>
            <w:sz w:val="20"/>
            <w:szCs w:val="20"/>
            <w:lang w:val="en-GB"/>
          </w:rPr>
          <w:t xml:space="preserve">. </w:t>
        </w:r>
      </w:ins>
      <w:ins w:id="34" w:author="Irene Pérez Ibarra" w:date="2025-06-26T05:45:00Z">
        <w:r w:rsidR="00191F78">
          <w:rPr>
            <w:rFonts w:ascii="Arial" w:hAnsi="Arial" w:cs="Arial"/>
            <w:iCs/>
            <w:color w:val="000000" w:themeColor="text1"/>
            <w:sz w:val="20"/>
            <w:szCs w:val="20"/>
            <w:lang w:val="en-GB"/>
          </w:rPr>
          <w:t>Choice rules</w:t>
        </w:r>
      </w:ins>
      <w:ins w:id="35" w:author="Irene Pérez Ibarra" w:date="2025-06-26T05:35:00Z">
        <w:r w:rsidR="00190F92">
          <w:rPr>
            <w:rFonts w:ascii="Arial" w:hAnsi="Arial" w:cs="Arial"/>
            <w:iCs/>
            <w:color w:val="000000" w:themeColor="text1"/>
            <w:sz w:val="20"/>
            <w:szCs w:val="20"/>
            <w:lang w:val="en-GB"/>
          </w:rPr>
          <w:t xml:space="preserve"> specify permissible and restricted </w:t>
        </w:r>
      </w:ins>
      <w:del w:id="36" w:author="Irene Pérez Ibarra" w:date="2025-06-26T05:36:00Z">
        <w:r w:rsidR="00732F28" w:rsidRPr="00FA4395" w:rsidDel="00190F92">
          <w:rPr>
            <w:rFonts w:ascii="Arial" w:hAnsi="Arial" w:cs="Arial"/>
            <w:iCs/>
            <w:color w:val="000000" w:themeColor="text1"/>
            <w:sz w:val="20"/>
            <w:szCs w:val="20"/>
            <w:lang w:val="en-GB"/>
          </w:rPr>
          <w:delText xml:space="preserve">, including </w:delText>
        </w:r>
        <w:r w:rsidR="002C08D0" w:rsidDel="00190F92">
          <w:rPr>
            <w:rFonts w:ascii="Arial" w:hAnsi="Arial" w:cs="Arial"/>
            <w:iCs/>
            <w:color w:val="000000" w:themeColor="text1"/>
            <w:sz w:val="20"/>
            <w:szCs w:val="20"/>
            <w:lang w:val="en-GB"/>
          </w:rPr>
          <w:delText>allowable</w:delText>
        </w:r>
        <w:r w:rsidR="002C08D0" w:rsidRPr="00FA4395" w:rsidDel="00190F92">
          <w:rPr>
            <w:rFonts w:ascii="Arial" w:hAnsi="Arial" w:cs="Arial"/>
            <w:iCs/>
            <w:color w:val="000000" w:themeColor="text1"/>
            <w:sz w:val="20"/>
            <w:szCs w:val="20"/>
            <w:lang w:val="en-GB"/>
          </w:rPr>
          <w:delText xml:space="preserve"> </w:delText>
        </w:r>
        <w:r w:rsidR="00732F28" w:rsidRPr="00FA4395" w:rsidDel="00190F92">
          <w:rPr>
            <w:rFonts w:ascii="Arial" w:hAnsi="Arial" w:cs="Arial"/>
            <w:iCs/>
            <w:color w:val="000000" w:themeColor="text1"/>
            <w:sz w:val="20"/>
            <w:szCs w:val="20"/>
            <w:lang w:val="en-GB"/>
          </w:rPr>
          <w:delText xml:space="preserve">and </w:delText>
        </w:r>
        <w:r w:rsidR="002C08D0" w:rsidDel="00190F92">
          <w:rPr>
            <w:rFonts w:ascii="Arial" w:hAnsi="Arial" w:cs="Arial"/>
            <w:iCs/>
            <w:color w:val="000000" w:themeColor="text1"/>
            <w:sz w:val="20"/>
            <w:szCs w:val="20"/>
            <w:lang w:val="en-GB"/>
          </w:rPr>
          <w:delText>restricted</w:delText>
        </w:r>
        <w:r w:rsidR="002C08D0" w:rsidRPr="00FA4395" w:rsidDel="00190F92">
          <w:rPr>
            <w:rFonts w:ascii="Arial" w:hAnsi="Arial" w:cs="Arial"/>
            <w:iCs/>
            <w:color w:val="000000" w:themeColor="text1"/>
            <w:sz w:val="20"/>
            <w:szCs w:val="20"/>
            <w:lang w:val="en-GB"/>
          </w:rPr>
          <w:delText xml:space="preserve"> </w:delText>
        </w:r>
      </w:del>
      <w:r w:rsidR="00732F28" w:rsidRPr="00FA4395">
        <w:rPr>
          <w:rFonts w:ascii="Arial" w:hAnsi="Arial" w:cs="Arial"/>
          <w:iCs/>
          <w:color w:val="000000" w:themeColor="text1"/>
          <w:sz w:val="20"/>
          <w:szCs w:val="20"/>
          <w:lang w:val="en-GB"/>
        </w:rPr>
        <w:t xml:space="preserve">actions and </w:t>
      </w:r>
      <w:del w:id="37" w:author="Irene Pérez Ibarra" w:date="2025-06-26T05:36:00Z">
        <w:r w:rsidR="00732F28" w:rsidRPr="00FA4395" w:rsidDel="00190F92">
          <w:rPr>
            <w:rFonts w:ascii="Arial" w:hAnsi="Arial" w:cs="Arial"/>
            <w:iCs/>
            <w:color w:val="000000" w:themeColor="text1"/>
            <w:sz w:val="20"/>
            <w:szCs w:val="20"/>
            <w:lang w:val="en-GB"/>
          </w:rPr>
          <w:delText>technologies</w:delText>
        </w:r>
      </w:del>
      <w:ins w:id="38" w:author="Irene Pérez Ibarra" w:date="2025-06-26T05:36:00Z">
        <w:r w:rsidR="00190F92">
          <w:rPr>
            <w:rFonts w:ascii="Arial" w:hAnsi="Arial" w:cs="Arial"/>
            <w:iCs/>
            <w:color w:val="000000" w:themeColor="text1"/>
            <w:sz w:val="20"/>
            <w:szCs w:val="20"/>
            <w:lang w:val="en-GB"/>
          </w:rPr>
          <w:t>infrastructures</w:t>
        </w:r>
      </w:ins>
      <w:r w:rsidR="00732F28" w:rsidRPr="00FA4395">
        <w:rPr>
          <w:rFonts w:ascii="Arial" w:hAnsi="Arial" w:cs="Arial"/>
          <w:iCs/>
          <w:color w:val="000000" w:themeColor="text1"/>
          <w:sz w:val="20"/>
          <w:szCs w:val="20"/>
          <w:lang w:val="en-GB"/>
        </w:rPr>
        <w:t xml:space="preserve">, </w:t>
      </w:r>
      <w:ins w:id="39" w:author="Irene Pérez Ibarra" w:date="2025-06-26T05:36:00Z">
        <w:r w:rsidR="00190F92">
          <w:rPr>
            <w:rFonts w:ascii="Arial" w:hAnsi="Arial" w:cs="Arial"/>
            <w:iCs/>
            <w:color w:val="000000" w:themeColor="text1"/>
            <w:sz w:val="20"/>
            <w:szCs w:val="20"/>
            <w:lang w:val="en-GB"/>
          </w:rPr>
          <w:t xml:space="preserve">requirements for </w:t>
        </w:r>
      </w:ins>
      <w:r w:rsidR="002C08D0">
        <w:rPr>
          <w:rFonts w:ascii="Arial" w:hAnsi="Arial" w:cs="Arial"/>
          <w:iCs/>
          <w:color w:val="000000" w:themeColor="text1"/>
          <w:sz w:val="20"/>
          <w:szCs w:val="20"/>
          <w:lang w:val="en-GB"/>
        </w:rPr>
        <w:t xml:space="preserve">resource </w:t>
      </w:r>
      <w:r w:rsidR="00732F28" w:rsidRPr="00FA4395">
        <w:rPr>
          <w:rFonts w:ascii="Arial" w:hAnsi="Arial" w:cs="Arial"/>
          <w:iCs/>
          <w:color w:val="000000" w:themeColor="text1"/>
          <w:sz w:val="20"/>
          <w:szCs w:val="20"/>
          <w:lang w:val="en-GB"/>
        </w:rPr>
        <w:t xml:space="preserve">contributions </w:t>
      </w:r>
      <w:r w:rsidR="002C08D0">
        <w:rPr>
          <w:rFonts w:ascii="Arial" w:hAnsi="Arial" w:cs="Arial"/>
          <w:iCs/>
          <w:color w:val="000000" w:themeColor="text1"/>
          <w:sz w:val="20"/>
          <w:szCs w:val="20"/>
          <w:lang w:val="en-GB"/>
        </w:rPr>
        <w:t>and</w:t>
      </w:r>
      <w:r w:rsidR="00732F28" w:rsidRPr="00FA4395">
        <w:rPr>
          <w:rFonts w:ascii="Arial" w:hAnsi="Arial" w:cs="Arial"/>
          <w:iCs/>
          <w:color w:val="000000" w:themeColor="text1"/>
          <w:sz w:val="20"/>
          <w:szCs w:val="20"/>
          <w:lang w:val="en-GB"/>
        </w:rPr>
        <w:t xml:space="preserve"> allocation</w:t>
      </w:r>
      <w:r w:rsidR="002C08D0">
        <w:rPr>
          <w:rFonts w:ascii="Arial" w:hAnsi="Arial" w:cs="Arial"/>
          <w:iCs/>
          <w:color w:val="000000" w:themeColor="text1"/>
          <w:sz w:val="20"/>
          <w:szCs w:val="20"/>
          <w:lang w:val="en-GB"/>
        </w:rPr>
        <w:t>s</w:t>
      </w:r>
      <w:r w:rsidR="00732F28" w:rsidRPr="00FA4395">
        <w:rPr>
          <w:rFonts w:ascii="Arial" w:hAnsi="Arial" w:cs="Arial"/>
          <w:iCs/>
          <w:color w:val="000000" w:themeColor="text1"/>
          <w:sz w:val="20"/>
          <w:szCs w:val="20"/>
          <w:lang w:val="en-GB"/>
        </w:rPr>
        <w:t xml:space="preserve">, </w:t>
      </w:r>
      <w:ins w:id="40" w:author="Irene Pérez Ibarra" w:date="2025-06-26T05:36:00Z">
        <w:r w:rsidR="00190F92">
          <w:rPr>
            <w:rFonts w:ascii="Arial" w:hAnsi="Arial" w:cs="Arial"/>
            <w:iCs/>
            <w:color w:val="000000" w:themeColor="text1"/>
            <w:sz w:val="20"/>
            <w:szCs w:val="20"/>
            <w:lang w:val="en-GB"/>
          </w:rPr>
          <w:t xml:space="preserve">procedures for </w:t>
        </w:r>
      </w:ins>
      <w:r w:rsidR="00732F28" w:rsidRPr="000B7BD5">
        <w:rPr>
          <w:rFonts w:ascii="Arial" w:hAnsi="Arial" w:cs="Arial"/>
          <w:iCs/>
          <w:color w:val="000000" w:themeColor="text1"/>
          <w:sz w:val="20"/>
          <w:szCs w:val="20"/>
          <w:highlight w:val="yellow"/>
          <w:lang w:val="en-GB"/>
        </w:rPr>
        <w:t>monitoring</w:t>
      </w:r>
      <w:del w:id="41" w:author="Irene Pérez Ibarra" w:date="2025-06-26T05:36:00Z">
        <w:r w:rsidR="00732F28" w:rsidRPr="000B7BD5" w:rsidDel="00190F92">
          <w:rPr>
            <w:rFonts w:ascii="Arial" w:hAnsi="Arial" w:cs="Arial"/>
            <w:iCs/>
            <w:color w:val="000000" w:themeColor="text1"/>
            <w:sz w:val="20"/>
            <w:szCs w:val="20"/>
            <w:highlight w:val="yellow"/>
            <w:lang w:val="en-GB"/>
          </w:rPr>
          <w:delText xml:space="preserve"> procedures</w:delText>
        </w:r>
      </w:del>
      <w:r w:rsidR="00732F28" w:rsidRPr="000B7BD5">
        <w:rPr>
          <w:rFonts w:ascii="Arial" w:hAnsi="Arial" w:cs="Arial"/>
          <w:iCs/>
          <w:color w:val="000000" w:themeColor="text1"/>
          <w:sz w:val="20"/>
          <w:szCs w:val="20"/>
          <w:highlight w:val="yellow"/>
          <w:lang w:val="en-GB"/>
        </w:rPr>
        <w:t xml:space="preserve">, and </w:t>
      </w:r>
      <w:r w:rsidR="002C08D0">
        <w:rPr>
          <w:rFonts w:ascii="Arial" w:hAnsi="Arial" w:cs="Arial"/>
          <w:iCs/>
          <w:color w:val="000000" w:themeColor="text1"/>
          <w:sz w:val="20"/>
          <w:szCs w:val="20"/>
          <w:highlight w:val="yellow"/>
          <w:lang w:val="en-GB"/>
        </w:rPr>
        <w:t xml:space="preserve">the </w:t>
      </w:r>
      <w:r w:rsidR="00732F28" w:rsidRPr="000B7BD5">
        <w:rPr>
          <w:rFonts w:ascii="Arial" w:hAnsi="Arial" w:cs="Arial"/>
          <w:iCs/>
          <w:color w:val="000000" w:themeColor="text1"/>
          <w:sz w:val="20"/>
          <w:szCs w:val="20"/>
          <w:highlight w:val="yellow"/>
          <w:lang w:val="en-GB"/>
        </w:rPr>
        <w:t xml:space="preserve">organization </w:t>
      </w:r>
      <w:ins w:id="42" w:author="Irene Pérez Ibarra" w:date="2025-06-26T05:36:00Z">
        <w:r w:rsidR="00190F92">
          <w:rPr>
            <w:rFonts w:ascii="Arial" w:hAnsi="Arial" w:cs="Arial"/>
            <w:iCs/>
            <w:color w:val="000000" w:themeColor="text1"/>
            <w:sz w:val="20"/>
            <w:szCs w:val="20"/>
            <w:highlight w:val="yellow"/>
            <w:lang w:val="en-GB"/>
          </w:rPr>
          <w:t xml:space="preserve">and conduct </w:t>
        </w:r>
      </w:ins>
      <w:r w:rsidR="00732F28" w:rsidRPr="000B7BD5">
        <w:rPr>
          <w:rFonts w:ascii="Arial" w:hAnsi="Arial" w:cs="Arial"/>
          <w:iCs/>
          <w:color w:val="000000" w:themeColor="text1"/>
          <w:sz w:val="20"/>
          <w:szCs w:val="20"/>
          <w:highlight w:val="yellow"/>
          <w:lang w:val="en-GB"/>
        </w:rPr>
        <w:t>of meetings</w:t>
      </w:r>
      <w:r w:rsidR="00732F28" w:rsidRPr="00FA4395">
        <w:rPr>
          <w:rFonts w:ascii="Arial" w:hAnsi="Arial" w:cs="Arial"/>
          <w:iCs/>
          <w:color w:val="000000" w:themeColor="text1"/>
          <w:sz w:val="20"/>
          <w:szCs w:val="20"/>
          <w:lang w:val="en-GB"/>
        </w:rPr>
        <w:t>.</w:t>
      </w:r>
    </w:p>
    <w:p w14:paraId="41E72E77" w14:textId="67846F54" w:rsidR="00DE100B" w:rsidRPr="00FA4395" w:rsidRDefault="00B815DD" w:rsidP="00826F03">
      <w:pPr>
        <w:pStyle w:val="Prrafodelista"/>
        <w:numPr>
          <w:ilvl w:val="1"/>
          <w:numId w:val="10"/>
        </w:numPr>
        <w:spacing w:after="0" w:line="276" w:lineRule="auto"/>
        <w:ind w:hanging="436"/>
        <w:jc w:val="both"/>
        <w:rPr>
          <w:rFonts w:ascii="Arial" w:hAnsi="Arial" w:cs="Arial"/>
          <w:color w:val="000000" w:themeColor="text1"/>
          <w:sz w:val="20"/>
          <w:szCs w:val="20"/>
          <w:lang w:val="en-US"/>
        </w:rPr>
      </w:pPr>
      <w:r w:rsidRPr="00FA4395">
        <w:rPr>
          <w:rFonts w:ascii="Arial" w:hAnsi="Arial" w:cs="Arial"/>
          <w:b/>
          <w:color w:val="000000" w:themeColor="text1"/>
          <w:sz w:val="20"/>
          <w:szCs w:val="20"/>
          <w:lang w:val="en-US"/>
        </w:rPr>
        <w:t>Actions</w:t>
      </w:r>
      <w:r w:rsidR="00ED7D07" w:rsidRPr="00FA4395">
        <w:rPr>
          <w:rFonts w:ascii="Arial" w:hAnsi="Arial" w:cs="Arial"/>
          <w:b/>
          <w:color w:val="000000" w:themeColor="text1"/>
          <w:sz w:val="20"/>
          <w:szCs w:val="20"/>
          <w:lang w:val="en-US"/>
        </w:rPr>
        <w:t xml:space="preserve"> </w:t>
      </w:r>
      <w:r w:rsidR="00753441" w:rsidRPr="00FA4395">
        <w:rPr>
          <w:rFonts w:ascii="Arial" w:hAnsi="Arial" w:cs="Arial"/>
          <w:bCs/>
          <w:i/>
          <w:iCs/>
          <w:color w:val="000000" w:themeColor="text1"/>
          <w:sz w:val="20"/>
          <w:szCs w:val="20"/>
          <w:lang w:val="en-US"/>
        </w:rPr>
        <w:t>(CHO</w:t>
      </w:r>
      <w:r w:rsidR="005B78D6" w:rsidRPr="00FA4395">
        <w:rPr>
          <w:rFonts w:ascii="Arial" w:hAnsi="Arial" w:cs="Arial"/>
          <w:bCs/>
          <w:i/>
          <w:iCs/>
          <w:color w:val="000000" w:themeColor="text1"/>
          <w:sz w:val="20"/>
          <w:szCs w:val="20"/>
          <w:lang w:val="en-US"/>
        </w:rPr>
        <w:t>.</w:t>
      </w:r>
      <w:r w:rsidR="00753441" w:rsidRPr="00FA4395">
        <w:rPr>
          <w:rFonts w:ascii="Arial" w:hAnsi="Arial" w:cs="Arial"/>
          <w:bCs/>
          <w:i/>
          <w:iCs/>
          <w:color w:val="000000" w:themeColor="text1"/>
          <w:sz w:val="20"/>
          <w:szCs w:val="20"/>
          <w:lang w:val="en-US"/>
        </w:rPr>
        <w:t>act)</w:t>
      </w:r>
      <w:r w:rsidR="00753441" w:rsidRPr="00FA4395">
        <w:rPr>
          <w:rFonts w:ascii="Arial" w:hAnsi="Arial" w:cs="Arial"/>
          <w:b/>
          <w:color w:val="000000" w:themeColor="text1"/>
          <w:sz w:val="20"/>
          <w:szCs w:val="20"/>
          <w:lang w:val="en-US"/>
        </w:rPr>
        <w:t xml:space="preserve"> </w:t>
      </w:r>
      <w:r w:rsidR="0072344D" w:rsidRPr="00FA4395">
        <w:rPr>
          <w:rFonts w:ascii="Arial" w:hAnsi="Arial" w:cs="Arial"/>
          <w:iCs/>
          <w:color w:val="000000" w:themeColor="text1"/>
          <w:sz w:val="20"/>
          <w:szCs w:val="20"/>
          <w:lang w:val="en-GB"/>
        </w:rPr>
        <w:t xml:space="preserve">Specifies what </w:t>
      </w:r>
      <w:r w:rsidR="00347AAB">
        <w:rPr>
          <w:rFonts w:ascii="Arial" w:hAnsi="Arial" w:cs="Arial"/>
          <w:iCs/>
          <w:color w:val="000000" w:themeColor="text1"/>
          <w:sz w:val="20"/>
          <w:szCs w:val="20"/>
          <w:lang w:val="en-GB"/>
        </w:rPr>
        <w:t>specific</w:t>
      </w:r>
      <w:r w:rsidR="0072344D" w:rsidRPr="00FA4395">
        <w:rPr>
          <w:rFonts w:ascii="Arial" w:hAnsi="Arial" w:cs="Arial"/>
          <w:iCs/>
          <w:color w:val="000000" w:themeColor="text1"/>
          <w:sz w:val="20"/>
          <w:szCs w:val="20"/>
          <w:lang w:val="en-GB"/>
        </w:rPr>
        <w:t xml:space="preserve"> position</w:t>
      </w:r>
      <w:r w:rsidR="00347AAB">
        <w:rPr>
          <w:rFonts w:ascii="Arial" w:hAnsi="Arial" w:cs="Arial"/>
          <w:iCs/>
          <w:color w:val="000000" w:themeColor="text1"/>
          <w:sz w:val="20"/>
          <w:szCs w:val="20"/>
          <w:lang w:val="en-GB"/>
        </w:rPr>
        <w:t>s</w:t>
      </w:r>
      <w:r w:rsidR="0072344D" w:rsidRPr="00FA4395">
        <w:rPr>
          <w:rFonts w:ascii="Arial" w:hAnsi="Arial" w:cs="Arial"/>
          <w:iCs/>
          <w:color w:val="000000" w:themeColor="text1"/>
          <w:sz w:val="20"/>
          <w:szCs w:val="20"/>
          <w:lang w:val="en-GB"/>
        </w:rPr>
        <w:t xml:space="preserve"> </w:t>
      </w:r>
      <w:r w:rsidR="00347AAB">
        <w:rPr>
          <w:rFonts w:ascii="Arial" w:hAnsi="Arial" w:cs="Arial"/>
          <w:iCs/>
          <w:color w:val="000000" w:themeColor="text1"/>
          <w:sz w:val="20"/>
          <w:szCs w:val="20"/>
          <w:lang w:val="en-GB"/>
        </w:rPr>
        <w:t>are</w:t>
      </w:r>
      <w:r w:rsidR="002C08D0">
        <w:rPr>
          <w:rFonts w:ascii="Arial" w:hAnsi="Arial" w:cs="Arial"/>
          <w:iCs/>
          <w:color w:val="000000" w:themeColor="text1"/>
          <w:sz w:val="20"/>
          <w:szCs w:val="20"/>
          <w:lang w:val="en-GB"/>
        </w:rPr>
        <w:t xml:space="preserve"> required, permitted, or prohibited to</w:t>
      </w:r>
      <w:r w:rsidR="002C08D0" w:rsidRPr="00FA4395">
        <w:rPr>
          <w:rFonts w:ascii="Arial" w:hAnsi="Arial" w:cs="Arial"/>
          <w:iCs/>
          <w:color w:val="000000" w:themeColor="text1"/>
          <w:sz w:val="20"/>
          <w:szCs w:val="20"/>
          <w:lang w:val="en-GB"/>
        </w:rPr>
        <w:t xml:space="preserve"> do</w:t>
      </w:r>
      <w:r w:rsidR="00455F08" w:rsidRPr="00FA4395">
        <w:rPr>
          <w:rFonts w:ascii="Arial" w:hAnsi="Arial" w:cs="Arial"/>
          <w:iCs/>
          <w:color w:val="000000" w:themeColor="text1"/>
          <w:sz w:val="20"/>
          <w:szCs w:val="20"/>
          <w:lang w:val="en-GB"/>
        </w:rPr>
        <w:t>.</w:t>
      </w:r>
    </w:p>
    <w:p w14:paraId="70D66FE3" w14:textId="6D0F7606" w:rsidR="00C53159" w:rsidRPr="00FA4395" w:rsidRDefault="00C53159" w:rsidP="00AE1D52">
      <w:pPr>
        <w:pStyle w:val="Prrafodelista"/>
        <w:numPr>
          <w:ilvl w:val="1"/>
          <w:numId w:val="10"/>
        </w:numPr>
        <w:spacing w:after="0" w:line="276" w:lineRule="auto"/>
        <w:ind w:left="2832" w:hanging="2472"/>
        <w:jc w:val="both"/>
        <w:rPr>
          <w:rFonts w:ascii="Arial" w:hAnsi="Arial" w:cs="Arial"/>
          <w:color w:val="000000" w:themeColor="text1"/>
          <w:sz w:val="20"/>
          <w:szCs w:val="20"/>
          <w:lang w:val="en-US"/>
        </w:rPr>
      </w:pPr>
      <w:r w:rsidRPr="00FA4395">
        <w:rPr>
          <w:rFonts w:ascii="Arial" w:hAnsi="Arial" w:cs="Arial"/>
          <w:b/>
          <w:bCs/>
          <w:color w:val="000000" w:themeColor="text1"/>
          <w:sz w:val="20"/>
          <w:szCs w:val="20"/>
          <w:lang w:val="en-US"/>
        </w:rPr>
        <w:t>Allocation</w:t>
      </w:r>
      <w:r w:rsidRPr="00FA4395">
        <w:rPr>
          <w:rFonts w:ascii="Arial" w:hAnsi="Arial" w:cs="Arial"/>
          <w:color w:val="000000" w:themeColor="text1"/>
          <w:sz w:val="20"/>
          <w:szCs w:val="20"/>
          <w:lang w:val="en-US"/>
        </w:rPr>
        <w:t xml:space="preserve"> (</w:t>
      </w:r>
      <w:r w:rsidRPr="00FA4395">
        <w:rPr>
          <w:rFonts w:ascii="Arial" w:hAnsi="Arial" w:cs="Arial"/>
          <w:i/>
          <w:iCs/>
          <w:color w:val="000000" w:themeColor="text1"/>
          <w:sz w:val="20"/>
          <w:szCs w:val="20"/>
          <w:lang w:val="en-US"/>
        </w:rPr>
        <w:t>CHO</w:t>
      </w:r>
      <w:r w:rsidR="005B78D6" w:rsidRPr="00FA4395">
        <w:rPr>
          <w:rFonts w:ascii="Arial" w:hAnsi="Arial" w:cs="Arial"/>
          <w:i/>
          <w:iCs/>
          <w:color w:val="000000" w:themeColor="text1"/>
          <w:sz w:val="20"/>
          <w:szCs w:val="20"/>
          <w:lang w:val="en-US"/>
        </w:rPr>
        <w:t>.</w:t>
      </w:r>
      <w:r w:rsidRPr="00FA4395">
        <w:rPr>
          <w:rFonts w:ascii="Arial" w:hAnsi="Arial" w:cs="Arial"/>
          <w:i/>
          <w:iCs/>
          <w:color w:val="000000" w:themeColor="text1"/>
          <w:sz w:val="20"/>
          <w:szCs w:val="20"/>
          <w:lang w:val="en-US"/>
        </w:rPr>
        <w:t>all</w:t>
      </w:r>
      <w:r w:rsidRPr="00FA4395">
        <w:rPr>
          <w:rFonts w:ascii="Arial" w:hAnsi="Arial" w:cs="Arial"/>
          <w:color w:val="000000" w:themeColor="text1"/>
          <w:sz w:val="20"/>
          <w:szCs w:val="20"/>
          <w:lang w:val="en-US"/>
        </w:rPr>
        <w:t xml:space="preserve">) </w:t>
      </w:r>
      <w:r w:rsidR="0072344D" w:rsidRPr="00FA4395">
        <w:rPr>
          <w:rFonts w:ascii="Arial" w:hAnsi="Arial" w:cs="Arial"/>
          <w:sz w:val="20"/>
          <w:szCs w:val="20"/>
          <w:lang w:val="en-GB"/>
        </w:rPr>
        <w:t>Describes the forms and models of resource sharing and distribution allocation</w:t>
      </w:r>
      <w:r w:rsidRPr="00FA4395">
        <w:rPr>
          <w:rFonts w:ascii="Arial" w:hAnsi="Arial" w:cs="Arial"/>
          <w:color w:val="000000" w:themeColor="text1"/>
          <w:sz w:val="20"/>
          <w:szCs w:val="20"/>
          <w:lang w:val="en-US"/>
        </w:rPr>
        <w:t>.</w:t>
      </w:r>
    </w:p>
    <w:p w14:paraId="5B49E702" w14:textId="5EAFE645" w:rsidR="00A20E04" w:rsidRPr="00FA4395" w:rsidRDefault="00A20E04" w:rsidP="00A20E04">
      <w:pPr>
        <w:pStyle w:val="Prrafodelista"/>
        <w:numPr>
          <w:ilvl w:val="2"/>
          <w:numId w:val="10"/>
        </w:numPr>
        <w:spacing w:after="0" w:line="276" w:lineRule="auto"/>
        <w:jc w:val="both"/>
        <w:rPr>
          <w:rFonts w:ascii="Arial" w:hAnsi="Arial" w:cs="Arial"/>
          <w:color w:val="000000" w:themeColor="text1"/>
          <w:sz w:val="20"/>
          <w:szCs w:val="20"/>
          <w:lang w:val="en-US"/>
        </w:rPr>
      </w:pPr>
      <w:r w:rsidRPr="00FA4395">
        <w:rPr>
          <w:rFonts w:ascii="Arial" w:hAnsi="Arial" w:cs="Arial"/>
          <w:b/>
          <w:bCs/>
          <w:color w:val="000000" w:themeColor="text1"/>
          <w:sz w:val="20"/>
          <w:szCs w:val="20"/>
          <w:lang w:val="en-US"/>
        </w:rPr>
        <w:t>Criteria</w:t>
      </w:r>
      <w:r w:rsidRPr="00FA4395">
        <w:rPr>
          <w:rFonts w:ascii="Arial" w:hAnsi="Arial" w:cs="Arial"/>
          <w:color w:val="000000" w:themeColor="text1"/>
          <w:sz w:val="20"/>
          <w:szCs w:val="20"/>
          <w:lang w:val="en-US"/>
        </w:rPr>
        <w:t xml:space="preserve"> (</w:t>
      </w:r>
      <w:r w:rsidRPr="00FA4395">
        <w:rPr>
          <w:rFonts w:ascii="Arial" w:hAnsi="Arial" w:cs="Arial"/>
          <w:i/>
          <w:iCs/>
          <w:color w:val="000000" w:themeColor="text1"/>
          <w:sz w:val="20"/>
          <w:szCs w:val="20"/>
          <w:lang w:val="en-US"/>
        </w:rPr>
        <w:t>CHO.all.cri</w:t>
      </w:r>
      <w:r w:rsidRPr="00FA4395">
        <w:rPr>
          <w:rFonts w:ascii="Arial" w:hAnsi="Arial" w:cs="Arial"/>
          <w:color w:val="000000" w:themeColor="text1"/>
          <w:sz w:val="20"/>
          <w:szCs w:val="20"/>
          <w:lang w:val="en-US"/>
        </w:rPr>
        <w:t xml:space="preserve">) </w:t>
      </w:r>
      <w:r w:rsidR="00385B8A">
        <w:rPr>
          <w:rFonts w:ascii="Arial" w:hAnsi="Arial" w:cs="Arial"/>
          <w:color w:val="000000" w:themeColor="text1"/>
          <w:sz w:val="20"/>
          <w:szCs w:val="20"/>
          <w:lang w:val="en-US"/>
        </w:rPr>
        <w:t>Sets</w:t>
      </w:r>
      <w:r w:rsidR="00385B8A" w:rsidRPr="00FA4395">
        <w:rPr>
          <w:rFonts w:ascii="Arial" w:hAnsi="Arial" w:cs="Arial"/>
          <w:color w:val="000000" w:themeColor="text1"/>
          <w:sz w:val="20"/>
          <w:szCs w:val="20"/>
          <w:lang w:val="en-US"/>
        </w:rPr>
        <w:t xml:space="preserve"> </w:t>
      </w:r>
      <w:r w:rsidRPr="00FA4395">
        <w:rPr>
          <w:rFonts w:ascii="Arial" w:hAnsi="Arial" w:cs="Arial"/>
          <w:color w:val="000000" w:themeColor="text1"/>
          <w:sz w:val="20"/>
          <w:szCs w:val="20"/>
          <w:lang w:val="en-US"/>
        </w:rPr>
        <w:t>the criteria for allocating resources (e.g. to whom, amount to be allocated).</w:t>
      </w:r>
    </w:p>
    <w:p w14:paraId="681BDD8C" w14:textId="1D21CF78" w:rsidR="00A20E04" w:rsidRPr="00FA4395" w:rsidRDefault="007A22B4" w:rsidP="00A20E04">
      <w:pPr>
        <w:pStyle w:val="Prrafodelista"/>
        <w:numPr>
          <w:ilvl w:val="2"/>
          <w:numId w:val="10"/>
        </w:numPr>
        <w:spacing w:after="0" w:line="276" w:lineRule="auto"/>
        <w:jc w:val="both"/>
        <w:rPr>
          <w:rFonts w:ascii="Arial" w:hAnsi="Arial" w:cs="Arial"/>
          <w:b/>
          <w:bCs/>
          <w:color w:val="000000" w:themeColor="text1"/>
          <w:sz w:val="20"/>
          <w:szCs w:val="20"/>
          <w:lang w:val="en-US"/>
        </w:rPr>
      </w:pPr>
      <w:r w:rsidRPr="00FA4395">
        <w:rPr>
          <w:rFonts w:ascii="Arial" w:hAnsi="Arial" w:cs="Arial"/>
          <w:b/>
          <w:bCs/>
          <w:color w:val="000000" w:themeColor="text1"/>
          <w:sz w:val="20"/>
          <w:szCs w:val="20"/>
          <w:lang w:val="en-US"/>
        </w:rPr>
        <w:t xml:space="preserve">Procedure </w:t>
      </w:r>
      <w:r w:rsidR="00A20E04" w:rsidRPr="00FA4395">
        <w:rPr>
          <w:rFonts w:ascii="Arial" w:hAnsi="Arial" w:cs="Arial"/>
          <w:color w:val="000000" w:themeColor="text1"/>
          <w:sz w:val="20"/>
          <w:szCs w:val="20"/>
          <w:lang w:val="en-US"/>
        </w:rPr>
        <w:t>(</w:t>
      </w:r>
      <w:r w:rsidR="00A20E04" w:rsidRPr="00FA4395">
        <w:rPr>
          <w:rFonts w:ascii="Arial" w:hAnsi="Arial" w:cs="Arial"/>
          <w:i/>
          <w:iCs/>
          <w:color w:val="000000" w:themeColor="text1"/>
          <w:sz w:val="20"/>
          <w:szCs w:val="20"/>
          <w:lang w:val="en-US"/>
        </w:rPr>
        <w:t>CHO.all.</w:t>
      </w:r>
      <w:r w:rsidRPr="00FA4395">
        <w:rPr>
          <w:rFonts w:ascii="Arial" w:hAnsi="Arial" w:cs="Arial"/>
          <w:i/>
          <w:iCs/>
          <w:color w:val="000000" w:themeColor="text1"/>
          <w:sz w:val="20"/>
          <w:szCs w:val="20"/>
          <w:lang w:val="en-US"/>
        </w:rPr>
        <w:t>pro</w:t>
      </w:r>
      <w:r w:rsidR="00A20E04" w:rsidRPr="00FA4395">
        <w:rPr>
          <w:rFonts w:ascii="Arial" w:hAnsi="Arial" w:cs="Arial"/>
          <w:color w:val="000000" w:themeColor="text1"/>
          <w:sz w:val="20"/>
          <w:szCs w:val="20"/>
          <w:lang w:val="en-US"/>
        </w:rPr>
        <w:t>) Establishes allocation procedure (e.g. how, when).</w:t>
      </w:r>
    </w:p>
    <w:p w14:paraId="66F02629" w14:textId="5C509498" w:rsidR="00A20E04" w:rsidRPr="00FA4395" w:rsidRDefault="00A20E04" w:rsidP="00A20E04">
      <w:pPr>
        <w:pStyle w:val="Prrafodelista"/>
        <w:numPr>
          <w:ilvl w:val="2"/>
          <w:numId w:val="10"/>
        </w:numPr>
        <w:spacing w:after="0" w:line="276" w:lineRule="auto"/>
        <w:jc w:val="both"/>
        <w:rPr>
          <w:rFonts w:ascii="Arial" w:hAnsi="Arial" w:cs="Arial"/>
          <w:b/>
          <w:bCs/>
          <w:color w:val="000000" w:themeColor="text1"/>
          <w:sz w:val="20"/>
          <w:szCs w:val="20"/>
          <w:lang w:val="en-US"/>
        </w:rPr>
      </w:pPr>
      <w:r w:rsidRPr="00FA4395">
        <w:rPr>
          <w:rFonts w:ascii="Arial" w:hAnsi="Arial" w:cs="Arial"/>
          <w:b/>
          <w:bCs/>
          <w:color w:val="000000" w:themeColor="text1"/>
          <w:sz w:val="20"/>
          <w:szCs w:val="20"/>
          <w:lang w:val="en-US"/>
        </w:rPr>
        <w:t xml:space="preserve">Type </w:t>
      </w:r>
      <w:r w:rsidRPr="00FA4395">
        <w:rPr>
          <w:rFonts w:ascii="Arial" w:hAnsi="Arial" w:cs="Arial"/>
          <w:color w:val="000000" w:themeColor="text1"/>
          <w:sz w:val="20"/>
          <w:szCs w:val="20"/>
          <w:lang w:val="en-US"/>
        </w:rPr>
        <w:t>(</w:t>
      </w:r>
      <w:r w:rsidRPr="00FA4395">
        <w:rPr>
          <w:rFonts w:ascii="Arial" w:hAnsi="Arial" w:cs="Arial"/>
          <w:i/>
          <w:iCs/>
          <w:color w:val="000000" w:themeColor="text1"/>
          <w:sz w:val="20"/>
          <w:szCs w:val="20"/>
          <w:lang w:val="en-US"/>
        </w:rPr>
        <w:t>CHO.all.typ</w:t>
      </w:r>
      <w:r w:rsidRPr="00FA4395">
        <w:rPr>
          <w:rFonts w:ascii="Arial" w:hAnsi="Arial" w:cs="Arial"/>
          <w:color w:val="000000" w:themeColor="text1"/>
          <w:sz w:val="20"/>
          <w:szCs w:val="20"/>
          <w:lang w:val="en-US"/>
        </w:rPr>
        <w:t>) Specifies the type of resource to be allocated.</w:t>
      </w:r>
    </w:p>
    <w:p w14:paraId="2820A316" w14:textId="492622DE" w:rsidR="00A20E04" w:rsidRPr="00FA4395" w:rsidRDefault="00A20E04" w:rsidP="001345E5">
      <w:pPr>
        <w:pStyle w:val="Prrafodelista"/>
        <w:numPr>
          <w:ilvl w:val="3"/>
          <w:numId w:val="10"/>
        </w:numPr>
        <w:spacing w:after="0" w:line="276" w:lineRule="auto"/>
        <w:ind w:hanging="862"/>
        <w:jc w:val="both"/>
        <w:rPr>
          <w:rFonts w:ascii="Arial" w:hAnsi="Arial" w:cs="Arial"/>
          <w:b/>
          <w:bCs/>
          <w:color w:val="000000" w:themeColor="text1"/>
          <w:sz w:val="20"/>
          <w:szCs w:val="20"/>
          <w:lang w:val="en-US"/>
        </w:rPr>
      </w:pPr>
      <w:r w:rsidRPr="001345E5">
        <w:rPr>
          <w:rFonts w:ascii="Arial" w:hAnsi="Arial" w:cs="Arial"/>
          <w:b/>
          <w:color w:val="000000" w:themeColor="text1"/>
          <w:sz w:val="20"/>
          <w:szCs w:val="20"/>
          <w:lang w:val="en-GB"/>
        </w:rPr>
        <w:t>Economic</w:t>
      </w:r>
      <w:r w:rsidRPr="00FA4395">
        <w:rPr>
          <w:rFonts w:ascii="Arial" w:hAnsi="Arial" w:cs="Arial"/>
          <w:b/>
          <w:bCs/>
          <w:color w:val="000000" w:themeColor="text1"/>
          <w:sz w:val="20"/>
          <w:szCs w:val="20"/>
          <w:lang w:val="en-US"/>
        </w:rPr>
        <w:t xml:space="preserve"> </w:t>
      </w:r>
      <w:r w:rsidRPr="00FA4395">
        <w:rPr>
          <w:rFonts w:ascii="Arial" w:hAnsi="Arial" w:cs="Arial"/>
          <w:color w:val="000000" w:themeColor="text1"/>
          <w:sz w:val="20"/>
          <w:szCs w:val="20"/>
          <w:lang w:val="en-US"/>
        </w:rPr>
        <w:t>(</w:t>
      </w:r>
      <w:r w:rsidRPr="00FA4395">
        <w:rPr>
          <w:rFonts w:ascii="Arial" w:hAnsi="Arial" w:cs="Arial"/>
          <w:i/>
          <w:iCs/>
          <w:color w:val="000000" w:themeColor="text1"/>
          <w:sz w:val="20"/>
          <w:szCs w:val="20"/>
          <w:lang w:val="en-US"/>
        </w:rPr>
        <w:t>CHO.all.typ.eco</w:t>
      </w:r>
      <w:r w:rsidRPr="00FA4395">
        <w:rPr>
          <w:rFonts w:ascii="Arial" w:hAnsi="Arial" w:cs="Arial"/>
          <w:color w:val="000000" w:themeColor="text1"/>
          <w:sz w:val="20"/>
          <w:szCs w:val="20"/>
          <w:lang w:val="en-US"/>
        </w:rPr>
        <w:t xml:space="preserve">) </w:t>
      </w:r>
      <w:r w:rsidR="000B7BD5">
        <w:rPr>
          <w:rFonts w:ascii="Arial" w:hAnsi="Arial" w:cs="Arial"/>
          <w:color w:val="000000" w:themeColor="text1"/>
          <w:sz w:val="20"/>
          <w:szCs w:val="20"/>
          <w:lang w:val="en-US"/>
        </w:rPr>
        <w:t xml:space="preserve">Allocates </w:t>
      </w:r>
      <w:r w:rsidRPr="00FA4395">
        <w:rPr>
          <w:rFonts w:ascii="Arial" w:hAnsi="Arial" w:cs="Arial"/>
          <w:color w:val="000000" w:themeColor="text1"/>
          <w:sz w:val="20"/>
          <w:szCs w:val="20"/>
          <w:lang w:val="en-US"/>
        </w:rPr>
        <w:t xml:space="preserve"> financial resources.</w:t>
      </w:r>
    </w:p>
    <w:p w14:paraId="35D8347E" w14:textId="1026B672" w:rsidR="00A20E04" w:rsidRPr="00FA4395" w:rsidRDefault="00A20E04" w:rsidP="001345E5">
      <w:pPr>
        <w:pStyle w:val="Prrafodelista"/>
        <w:numPr>
          <w:ilvl w:val="3"/>
          <w:numId w:val="10"/>
        </w:numPr>
        <w:spacing w:after="0" w:line="276" w:lineRule="auto"/>
        <w:ind w:hanging="862"/>
        <w:jc w:val="both"/>
        <w:rPr>
          <w:rFonts w:ascii="Arial" w:hAnsi="Arial" w:cs="Arial"/>
          <w:b/>
          <w:bCs/>
          <w:color w:val="000000" w:themeColor="text1"/>
          <w:sz w:val="20"/>
          <w:szCs w:val="20"/>
          <w:lang w:val="en-US"/>
        </w:rPr>
      </w:pPr>
      <w:r w:rsidRPr="001345E5">
        <w:rPr>
          <w:rFonts w:ascii="Arial" w:hAnsi="Arial" w:cs="Arial"/>
          <w:b/>
          <w:color w:val="000000" w:themeColor="text1"/>
          <w:sz w:val="20"/>
          <w:szCs w:val="20"/>
          <w:lang w:val="en-GB"/>
        </w:rPr>
        <w:t>Material</w:t>
      </w:r>
      <w:r w:rsidRPr="00FA4395">
        <w:rPr>
          <w:rFonts w:ascii="Arial" w:hAnsi="Arial" w:cs="Arial"/>
          <w:color w:val="000000" w:themeColor="text1"/>
          <w:sz w:val="20"/>
          <w:szCs w:val="20"/>
          <w:lang w:val="en-US"/>
        </w:rPr>
        <w:t xml:space="preserve"> (</w:t>
      </w:r>
      <w:r w:rsidRPr="00FA4395">
        <w:rPr>
          <w:rFonts w:ascii="Arial" w:hAnsi="Arial" w:cs="Arial"/>
          <w:i/>
          <w:iCs/>
          <w:color w:val="000000" w:themeColor="text1"/>
          <w:sz w:val="20"/>
          <w:szCs w:val="20"/>
          <w:lang w:val="en-US"/>
        </w:rPr>
        <w:t>CHO.all.typ.mat</w:t>
      </w:r>
      <w:r w:rsidRPr="00FA4395">
        <w:rPr>
          <w:rFonts w:ascii="Arial" w:hAnsi="Arial" w:cs="Arial"/>
          <w:color w:val="000000" w:themeColor="text1"/>
          <w:sz w:val="20"/>
          <w:szCs w:val="20"/>
          <w:lang w:val="en-US"/>
        </w:rPr>
        <w:t xml:space="preserve">) </w:t>
      </w:r>
      <w:r w:rsidR="000B7BD5">
        <w:rPr>
          <w:rFonts w:ascii="Arial" w:hAnsi="Arial" w:cs="Arial"/>
          <w:color w:val="000000" w:themeColor="text1"/>
          <w:sz w:val="20"/>
          <w:szCs w:val="20"/>
          <w:lang w:val="en-US"/>
        </w:rPr>
        <w:t>A</w:t>
      </w:r>
      <w:r w:rsidRPr="00FA4395">
        <w:rPr>
          <w:rFonts w:ascii="Arial" w:hAnsi="Arial" w:cs="Arial"/>
          <w:color w:val="000000" w:themeColor="text1"/>
          <w:sz w:val="20"/>
          <w:szCs w:val="20"/>
          <w:lang w:val="en-US"/>
        </w:rPr>
        <w:t>llocat</w:t>
      </w:r>
      <w:r w:rsidR="000B7BD5">
        <w:rPr>
          <w:rFonts w:ascii="Arial" w:hAnsi="Arial" w:cs="Arial"/>
          <w:color w:val="000000" w:themeColor="text1"/>
          <w:sz w:val="20"/>
          <w:szCs w:val="20"/>
          <w:lang w:val="en-US"/>
        </w:rPr>
        <w:t>es</w:t>
      </w:r>
      <w:r w:rsidRPr="00FA4395">
        <w:rPr>
          <w:rFonts w:ascii="Arial" w:hAnsi="Arial" w:cs="Arial"/>
          <w:color w:val="000000" w:themeColor="text1"/>
          <w:sz w:val="20"/>
          <w:szCs w:val="20"/>
          <w:lang w:val="en-US"/>
        </w:rPr>
        <w:t xml:space="preserve"> material and nonmonetary resources.</w:t>
      </w:r>
    </w:p>
    <w:p w14:paraId="3E356EA1" w14:textId="118E37CE" w:rsidR="00273E0B" w:rsidRPr="00FA4395" w:rsidRDefault="004271D2" w:rsidP="00273E0B">
      <w:pPr>
        <w:pStyle w:val="Prrafodelista"/>
        <w:numPr>
          <w:ilvl w:val="1"/>
          <w:numId w:val="10"/>
        </w:numPr>
        <w:spacing w:after="0" w:line="276" w:lineRule="auto"/>
        <w:jc w:val="both"/>
        <w:rPr>
          <w:rFonts w:ascii="Arial" w:hAnsi="Arial" w:cs="Arial"/>
          <w:color w:val="000000" w:themeColor="text1"/>
          <w:sz w:val="20"/>
          <w:szCs w:val="20"/>
          <w:lang w:val="en-US"/>
        </w:rPr>
      </w:pPr>
      <w:r w:rsidRPr="00FA4395">
        <w:rPr>
          <w:rFonts w:ascii="Arial" w:hAnsi="Arial" w:cs="Arial"/>
          <w:b/>
          <w:color w:val="000000" w:themeColor="text1"/>
          <w:sz w:val="20"/>
          <w:szCs w:val="20"/>
          <w:lang w:val="en-US"/>
        </w:rPr>
        <w:t xml:space="preserve">Contribution </w:t>
      </w:r>
      <w:r w:rsidRPr="00FA4395">
        <w:rPr>
          <w:rFonts w:ascii="Arial" w:hAnsi="Arial" w:cs="Arial"/>
          <w:i/>
          <w:iCs/>
          <w:color w:val="000000" w:themeColor="text1"/>
          <w:sz w:val="20"/>
          <w:szCs w:val="20"/>
          <w:lang w:val="en-US"/>
        </w:rPr>
        <w:t>(CHO</w:t>
      </w:r>
      <w:r w:rsidR="005B78D6" w:rsidRPr="00FA4395">
        <w:rPr>
          <w:rFonts w:ascii="Arial" w:hAnsi="Arial" w:cs="Arial"/>
          <w:i/>
          <w:iCs/>
          <w:color w:val="000000" w:themeColor="text1"/>
          <w:sz w:val="20"/>
          <w:szCs w:val="20"/>
          <w:lang w:val="en-US"/>
        </w:rPr>
        <w:t>.</w:t>
      </w:r>
      <w:r w:rsidRPr="00FA4395">
        <w:rPr>
          <w:rFonts w:ascii="Arial" w:hAnsi="Arial" w:cs="Arial"/>
          <w:i/>
          <w:iCs/>
          <w:color w:val="000000" w:themeColor="text1"/>
          <w:sz w:val="20"/>
          <w:szCs w:val="20"/>
          <w:lang w:val="en-US"/>
        </w:rPr>
        <w:t>con)</w:t>
      </w:r>
      <w:r w:rsidRPr="00FA4395">
        <w:rPr>
          <w:rFonts w:ascii="Arial" w:hAnsi="Arial" w:cs="Arial"/>
          <w:bCs/>
          <w:color w:val="000000" w:themeColor="text1"/>
          <w:sz w:val="20"/>
          <w:szCs w:val="20"/>
          <w:lang w:val="en-US"/>
        </w:rPr>
        <w:t xml:space="preserve"> </w:t>
      </w:r>
      <w:r w:rsidR="0072344D" w:rsidRPr="00FA4395">
        <w:rPr>
          <w:rFonts w:ascii="Arial" w:hAnsi="Arial" w:cs="Arial"/>
          <w:sz w:val="20"/>
          <w:szCs w:val="20"/>
          <w:lang w:val="en-GB"/>
        </w:rPr>
        <w:t>Establishes the contribution and input to be made by the actor who hold a position in terms of time, resources, or effort in a given activity</w:t>
      </w:r>
      <w:r w:rsidRPr="00FA4395">
        <w:rPr>
          <w:rFonts w:ascii="Arial" w:hAnsi="Arial" w:cs="Arial"/>
          <w:color w:val="000000" w:themeColor="text1"/>
          <w:sz w:val="20"/>
          <w:szCs w:val="20"/>
          <w:lang w:val="en-US"/>
        </w:rPr>
        <w:t>.</w:t>
      </w:r>
    </w:p>
    <w:p w14:paraId="2A4AE6FE" w14:textId="3831F5A7" w:rsidR="004271D2" w:rsidRPr="00FA4395" w:rsidRDefault="004271D2" w:rsidP="00273E0B">
      <w:pPr>
        <w:pStyle w:val="Prrafodelista"/>
        <w:numPr>
          <w:ilvl w:val="2"/>
          <w:numId w:val="10"/>
        </w:numPr>
        <w:spacing w:after="0" w:line="276" w:lineRule="auto"/>
        <w:jc w:val="both"/>
        <w:rPr>
          <w:rFonts w:ascii="Arial" w:hAnsi="Arial" w:cs="Arial"/>
          <w:color w:val="000000" w:themeColor="text1"/>
          <w:sz w:val="20"/>
          <w:szCs w:val="20"/>
          <w:lang w:val="en-US"/>
        </w:rPr>
      </w:pPr>
      <w:r w:rsidRPr="00FA4395">
        <w:rPr>
          <w:rFonts w:ascii="Arial" w:hAnsi="Arial" w:cs="Arial"/>
          <w:b/>
          <w:color w:val="000000" w:themeColor="text1"/>
          <w:sz w:val="20"/>
          <w:szCs w:val="20"/>
          <w:lang w:val="en-US"/>
        </w:rPr>
        <w:t>Criteria</w:t>
      </w:r>
      <w:r w:rsidRPr="00FA4395">
        <w:rPr>
          <w:rFonts w:ascii="Arial" w:hAnsi="Arial" w:cs="Arial"/>
          <w:color w:val="000000" w:themeColor="text1"/>
          <w:sz w:val="20"/>
          <w:szCs w:val="20"/>
          <w:lang w:val="en-US"/>
        </w:rPr>
        <w:t xml:space="preserve"> </w:t>
      </w:r>
      <w:r w:rsidRPr="00FA4395">
        <w:rPr>
          <w:rFonts w:ascii="Arial" w:hAnsi="Arial" w:cs="Arial"/>
          <w:i/>
          <w:iCs/>
          <w:color w:val="000000" w:themeColor="text1"/>
          <w:sz w:val="20"/>
          <w:szCs w:val="20"/>
          <w:lang w:val="en-GB"/>
        </w:rPr>
        <w:t>(CHO</w:t>
      </w:r>
      <w:r w:rsidR="005B78D6" w:rsidRPr="00FA4395">
        <w:rPr>
          <w:rFonts w:ascii="Arial" w:hAnsi="Arial" w:cs="Arial"/>
          <w:i/>
          <w:iCs/>
          <w:color w:val="000000" w:themeColor="text1"/>
          <w:sz w:val="20"/>
          <w:szCs w:val="20"/>
          <w:lang w:val="en-GB"/>
        </w:rPr>
        <w:t>.</w:t>
      </w:r>
      <w:r w:rsidRPr="00FA4395">
        <w:rPr>
          <w:rFonts w:ascii="Arial" w:hAnsi="Arial" w:cs="Arial"/>
          <w:i/>
          <w:iCs/>
          <w:color w:val="000000" w:themeColor="text1"/>
          <w:sz w:val="20"/>
          <w:szCs w:val="20"/>
          <w:lang w:val="en-GB"/>
        </w:rPr>
        <w:t>con</w:t>
      </w:r>
      <w:r w:rsidR="005B78D6" w:rsidRPr="00FA4395">
        <w:rPr>
          <w:rFonts w:ascii="Arial" w:hAnsi="Arial" w:cs="Arial"/>
          <w:i/>
          <w:iCs/>
          <w:color w:val="000000" w:themeColor="text1"/>
          <w:sz w:val="20"/>
          <w:szCs w:val="20"/>
          <w:lang w:val="en-GB"/>
        </w:rPr>
        <w:t>.</w:t>
      </w:r>
      <w:r w:rsidRPr="00FA4395">
        <w:rPr>
          <w:rFonts w:ascii="Arial" w:hAnsi="Arial" w:cs="Arial"/>
          <w:i/>
          <w:iCs/>
          <w:color w:val="000000" w:themeColor="text1"/>
          <w:sz w:val="20"/>
          <w:szCs w:val="20"/>
          <w:lang w:val="en-GB"/>
        </w:rPr>
        <w:t xml:space="preserve">cri) </w:t>
      </w:r>
      <w:r w:rsidR="0072344D" w:rsidRPr="00FA4395">
        <w:rPr>
          <w:rFonts w:ascii="Arial" w:hAnsi="Arial" w:cs="Arial"/>
          <w:sz w:val="20"/>
          <w:szCs w:val="20"/>
          <w:lang w:val="en-GB"/>
        </w:rPr>
        <w:t xml:space="preserve">Sets the criteria </w:t>
      </w:r>
      <w:r w:rsidR="00385B8A">
        <w:rPr>
          <w:rFonts w:ascii="Arial" w:hAnsi="Arial" w:cs="Arial"/>
          <w:sz w:val="20"/>
          <w:szCs w:val="20"/>
          <w:lang w:val="en-GB"/>
        </w:rPr>
        <w:t>for</w:t>
      </w:r>
      <w:r w:rsidR="0072344D" w:rsidRPr="00FA4395">
        <w:rPr>
          <w:rFonts w:ascii="Arial" w:hAnsi="Arial" w:cs="Arial"/>
          <w:sz w:val="20"/>
          <w:szCs w:val="20"/>
          <w:lang w:val="en-GB"/>
        </w:rPr>
        <w:t xml:space="preserve"> contributions</w:t>
      </w:r>
      <w:r w:rsidR="00385B8A">
        <w:rPr>
          <w:rFonts w:ascii="Arial" w:hAnsi="Arial" w:cs="Arial"/>
          <w:sz w:val="20"/>
          <w:szCs w:val="20"/>
          <w:lang w:val="en-GB"/>
        </w:rPr>
        <w:t xml:space="preserve"> (type and amount)</w:t>
      </w:r>
      <w:r w:rsidR="0072344D" w:rsidRPr="00FA4395">
        <w:rPr>
          <w:rFonts w:ascii="Arial" w:hAnsi="Arial" w:cs="Arial"/>
          <w:sz w:val="20"/>
          <w:szCs w:val="20"/>
          <w:lang w:val="en-GB"/>
        </w:rPr>
        <w:t>.</w:t>
      </w:r>
    </w:p>
    <w:p w14:paraId="168C7AF6" w14:textId="501FB1CF" w:rsidR="004271D2" w:rsidRPr="00FA4395" w:rsidRDefault="007A22B4" w:rsidP="00273E0B">
      <w:pPr>
        <w:pStyle w:val="Prrafodelista"/>
        <w:numPr>
          <w:ilvl w:val="2"/>
          <w:numId w:val="10"/>
        </w:numPr>
        <w:spacing w:after="0" w:line="276" w:lineRule="auto"/>
        <w:jc w:val="both"/>
        <w:rPr>
          <w:rFonts w:ascii="Arial" w:hAnsi="Arial" w:cs="Arial"/>
          <w:b/>
          <w:color w:val="000000" w:themeColor="text1"/>
          <w:sz w:val="20"/>
          <w:szCs w:val="20"/>
          <w:lang w:val="en-US"/>
        </w:rPr>
      </w:pPr>
      <w:r w:rsidRPr="00FA4395">
        <w:rPr>
          <w:rFonts w:ascii="Arial" w:hAnsi="Arial" w:cs="Arial"/>
          <w:b/>
          <w:color w:val="000000" w:themeColor="text1"/>
          <w:sz w:val="20"/>
          <w:szCs w:val="20"/>
          <w:lang w:val="en-US"/>
        </w:rPr>
        <w:t xml:space="preserve">Procedure </w:t>
      </w:r>
      <w:r w:rsidR="004271D2" w:rsidRPr="00FA4395">
        <w:rPr>
          <w:rFonts w:ascii="Arial" w:hAnsi="Arial" w:cs="Arial"/>
          <w:i/>
          <w:iCs/>
          <w:color w:val="000000" w:themeColor="text1"/>
          <w:sz w:val="20"/>
          <w:szCs w:val="20"/>
          <w:lang w:val="en-US"/>
        </w:rPr>
        <w:t>(CHO</w:t>
      </w:r>
      <w:r w:rsidR="005B78D6" w:rsidRPr="00FA4395">
        <w:rPr>
          <w:rFonts w:ascii="Arial" w:hAnsi="Arial" w:cs="Arial"/>
          <w:i/>
          <w:iCs/>
          <w:color w:val="000000" w:themeColor="text1"/>
          <w:sz w:val="20"/>
          <w:szCs w:val="20"/>
          <w:lang w:val="en-US"/>
        </w:rPr>
        <w:t>.</w:t>
      </w:r>
      <w:r w:rsidR="004271D2" w:rsidRPr="00FA4395">
        <w:rPr>
          <w:rFonts w:ascii="Arial" w:hAnsi="Arial" w:cs="Arial"/>
          <w:i/>
          <w:iCs/>
          <w:color w:val="000000" w:themeColor="text1"/>
          <w:sz w:val="20"/>
          <w:szCs w:val="20"/>
          <w:lang w:val="en-US"/>
        </w:rPr>
        <w:t>con</w:t>
      </w:r>
      <w:r w:rsidR="005B78D6" w:rsidRPr="00FA4395">
        <w:rPr>
          <w:rFonts w:ascii="Arial" w:hAnsi="Arial" w:cs="Arial"/>
          <w:i/>
          <w:iCs/>
          <w:color w:val="000000" w:themeColor="text1"/>
          <w:sz w:val="20"/>
          <w:szCs w:val="20"/>
          <w:lang w:val="en-US"/>
        </w:rPr>
        <w:t>.</w:t>
      </w:r>
      <w:r w:rsidRPr="00FA4395">
        <w:rPr>
          <w:rFonts w:ascii="Arial" w:hAnsi="Arial" w:cs="Arial"/>
          <w:i/>
          <w:iCs/>
          <w:color w:val="000000" w:themeColor="text1"/>
          <w:sz w:val="20"/>
          <w:szCs w:val="20"/>
          <w:lang w:val="en-US"/>
        </w:rPr>
        <w:t>pro</w:t>
      </w:r>
      <w:r w:rsidR="004271D2" w:rsidRPr="00FA4395">
        <w:rPr>
          <w:rFonts w:ascii="Arial" w:hAnsi="Arial" w:cs="Arial"/>
          <w:i/>
          <w:iCs/>
          <w:color w:val="000000" w:themeColor="text1"/>
          <w:sz w:val="20"/>
          <w:szCs w:val="20"/>
          <w:lang w:val="en-US"/>
        </w:rPr>
        <w:t>)</w:t>
      </w:r>
      <w:r w:rsidR="004271D2" w:rsidRPr="00FA4395">
        <w:rPr>
          <w:rFonts w:ascii="Arial" w:hAnsi="Arial" w:cs="Arial"/>
          <w:b/>
          <w:color w:val="000000" w:themeColor="text1"/>
          <w:sz w:val="20"/>
          <w:szCs w:val="20"/>
          <w:lang w:val="en-US"/>
        </w:rPr>
        <w:t xml:space="preserve"> </w:t>
      </w:r>
      <w:r w:rsidR="0072344D" w:rsidRPr="00FA4395">
        <w:rPr>
          <w:rFonts w:ascii="Arial" w:hAnsi="Arial" w:cs="Arial"/>
          <w:sz w:val="20"/>
          <w:szCs w:val="20"/>
          <w:lang w:val="en-GB"/>
        </w:rPr>
        <w:t>Establishes the contribution method (e.g., frequency).</w:t>
      </w:r>
    </w:p>
    <w:p w14:paraId="5E5121DA" w14:textId="048FE3BD" w:rsidR="00273E0B" w:rsidRPr="00FA4395" w:rsidRDefault="004271D2" w:rsidP="00273E0B">
      <w:pPr>
        <w:pStyle w:val="Prrafodelista"/>
        <w:numPr>
          <w:ilvl w:val="2"/>
          <w:numId w:val="10"/>
        </w:numPr>
        <w:spacing w:after="0" w:line="276" w:lineRule="auto"/>
        <w:jc w:val="both"/>
        <w:rPr>
          <w:rFonts w:ascii="Arial" w:hAnsi="Arial" w:cs="Arial"/>
          <w:b/>
          <w:color w:val="000000" w:themeColor="text1"/>
          <w:sz w:val="20"/>
          <w:szCs w:val="20"/>
          <w:lang w:val="en-US"/>
        </w:rPr>
      </w:pPr>
      <w:r w:rsidRPr="00FA4395">
        <w:rPr>
          <w:rFonts w:ascii="Arial" w:hAnsi="Arial" w:cs="Arial"/>
          <w:b/>
          <w:color w:val="000000" w:themeColor="text1"/>
          <w:sz w:val="20"/>
          <w:szCs w:val="20"/>
          <w:lang w:val="en-US"/>
        </w:rPr>
        <w:t xml:space="preserve">Type </w:t>
      </w:r>
      <w:r w:rsidRPr="00FA4395">
        <w:rPr>
          <w:rFonts w:ascii="Arial" w:hAnsi="Arial" w:cs="Arial"/>
          <w:i/>
          <w:iCs/>
          <w:color w:val="000000" w:themeColor="text1"/>
          <w:sz w:val="20"/>
          <w:szCs w:val="20"/>
          <w:lang w:val="en-US"/>
        </w:rPr>
        <w:t>(CHO</w:t>
      </w:r>
      <w:r w:rsidR="005B78D6" w:rsidRPr="00FA4395">
        <w:rPr>
          <w:rFonts w:ascii="Arial" w:hAnsi="Arial" w:cs="Arial"/>
          <w:i/>
          <w:iCs/>
          <w:color w:val="000000" w:themeColor="text1"/>
          <w:sz w:val="20"/>
          <w:szCs w:val="20"/>
          <w:lang w:val="en-US"/>
        </w:rPr>
        <w:t>.</w:t>
      </w:r>
      <w:r w:rsidRPr="00FA4395">
        <w:rPr>
          <w:rFonts w:ascii="Arial" w:hAnsi="Arial" w:cs="Arial"/>
          <w:i/>
          <w:iCs/>
          <w:color w:val="000000" w:themeColor="text1"/>
          <w:sz w:val="20"/>
          <w:szCs w:val="20"/>
          <w:lang w:val="en-US"/>
        </w:rPr>
        <w:t>con</w:t>
      </w:r>
      <w:r w:rsidR="005B78D6" w:rsidRPr="00FA4395">
        <w:rPr>
          <w:rFonts w:ascii="Arial" w:hAnsi="Arial" w:cs="Arial"/>
          <w:i/>
          <w:iCs/>
          <w:color w:val="000000" w:themeColor="text1"/>
          <w:sz w:val="20"/>
          <w:szCs w:val="20"/>
          <w:lang w:val="en-US"/>
        </w:rPr>
        <w:t>.</w:t>
      </w:r>
      <w:r w:rsidRPr="00FA4395">
        <w:rPr>
          <w:rFonts w:ascii="Arial" w:hAnsi="Arial" w:cs="Arial"/>
          <w:i/>
          <w:iCs/>
          <w:color w:val="000000" w:themeColor="text1"/>
          <w:sz w:val="20"/>
          <w:szCs w:val="20"/>
          <w:lang w:val="en-US"/>
        </w:rPr>
        <w:t>typ)</w:t>
      </w:r>
      <w:r w:rsidR="0072344D" w:rsidRPr="00FA4395">
        <w:rPr>
          <w:rFonts w:ascii="Arial" w:hAnsi="Arial" w:cs="Arial"/>
          <w:color w:val="000000" w:themeColor="text1"/>
          <w:sz w:val="20"/>
          <w:szCs w:val="20"/>
          <w:lang w:val="en-US"/>
        </w:rPr>
        <w:t xml:space="preserve"> </w:t>
      </w:r>
      <w:r w:rsidR="0072344D" w:rsidRPr="00FA4395">
        <w:rPr>
          <w:rFonts w:ascii="Arial" w:hAnsi="Arial" w:cs="Arial"/>
          <w:sz w:val="20"/>
          <w:szCs w:val="20"/>
          <w:lang w:val="en-GB"/>
        </w:rPr>
        <w:t>Specifies the types of contributions to be made by actors.</w:t>
      </w:r>
    </w:p>
    <w:p w14:paraId="71AB1BDF" w14:textId="5D430645" w:rsidR="00584039" w:rsidRPr="002743C1" w:rsidRDefault="00584039" w:rsidP="001345E5">
      <w:pPr>
        <w:pStyle w:val="Prrafodelista"/>
        <w:numPr>
          <w:ilvl w:val="3"/>
          <w:numId w:val="10"/>
        </w:numPr>
        <w:spacing w:after="0" w:line="276" w:lineRule="auto"/>
        <w:ind w:hanging="862"/>
        <w:jc w:val="both"/>
        <w:rPr>
          <w:rFonts w:ascii="Arial" w:hAnsi="Arial" w:cs="Arial"/>
          <w:bCs/>
          <w:sz w:val="20"/>
          <w:szCs w:val="20"/>
          <w:lang w:val="en-US"/>
        </w:rPr>
      </w:pPr>
      <w:r w:rsidRPr="001345E5">
        <w:rPr>
          <w:rFonts w:ascii="Arial" w:hAnsi="Arial" w:cs="Arial"/>
          <w:b/>
          <w:color w:val="000000" w:themeColor="text1"/>
          <w:sz w:val="20"/>
          <w:szCs w:val="20"/>
          <w:lang w:val="en-GB"/>
        </w:rPr>
        <w:t>Action</w:t>
      </w:r>
      <w:r w:rsidRPr="002743C1">
        <w:rPr>
          <w:rFonts w:ascii="Arial" w:hAnsi="Arial" w:cs="Arial"/>
          <w:bCs/>
          <w:sz w:val="20"/>
          <w:szCs w:val="20"/>
          <w:lang w:val="en-US"/>
        </w:rPr>
        <w:t xml:space="preserve"> </w:t>
      </w:r>
      <w:r w:rsidRPr="002743C1">
        <w:rPr>
          <w:rFonts w:ascii="Arial" w:hAnsi="Arial" w:cs="Arial"/>
          <w:bCs/>
          <w:i/>
          <w:iCs/>
          <w:sz w:val="20"/>
          <w:szCs w:val="20"/>
          <w:lang w:val="en-US"/>
        </w:rPr>
        <w:t>(CHO.con.typ.act)</w:t>
      </w:r>
      <w:r w:rsidRPr="002743C1">
        <w:rPr>
          <w:rFonts w:ascii="Arial" w:hAnsi="Arial" w:cs="Arial"/>
          <w:bCs/>
          <w:sz w:val="20"/>
          <w:szCs w:val="20"/>
          <w:lang w:val="en-US"/>
        </w:rPr>
        <w:t xml:space="preserve"> </w:t>
      </w:r>
      <w:r w:rsidR="004D318C" w:rsidRPr="002743C1">
        <w:rPr>
          <w:rFonts w:ascii="Arial" w:hAnsi="Arial" w:cs="Arial"/>
          <w:sz w:val="20"/>
          <w:szCs w:val="20"/>
          <w:lang w:val="en-GB"/>
        </w:rPr>
        <w:t xml:space="preserve">Defines the </w:t>
      </w:r>
      <w:r w:rsidRPr="002743C1">
        <w:rPr>
          <w:rFonts w:ascii="Arial" w:hAnsi="Arial" w:cs="Arial"/>
          <w:sz w:val="20"/>
          <w:szCs w:val="20"/>
          <w:lang w:val="en-GB"/>
        </w:rPr>
        <w:t xml:space="preserve">time </w:t>
      </w:r>
      <w:r w:rsidR="004D318C" w:rsidRPr="002743C1">
        <w:rPr>
          <w:rFonts w:ascii="Arial" w:hAnsi="Arial" w:cs="Arial"/>
          <w:sz w:val="20"/>
          <w:szCs w:val="20"/>
          <w:lang w:val="en-GB"/>
        </w:rPr>
        <w:t xml:space="preserve">and </w:t>
      </w:r>
      <w:r w:rsidRPr="002743C1">
        <w:rPr>
          <w:rFonts w:ascii="Arial" w:hAnsi="Arial" w:cs="Arial"/>
          <w:sz w:val="20"/>
          <w:szCs w:val="20"/>
          <w:lang w:val="en-GB"/>
        </w:rPr>
        <w:t xml:space="preserve">effort </w:t>
      </w:r>
      <w:r w:rsidR="004D318C" w:rsidRPr="002743C1">
        <w:rPr>
          <w:rFonts w:ascii="Arial" w:hAnsi="Arial" w:cs="Arial"/>
          <w:sz w:val="20"/>
          <w:szCs w:val="20"/>
          <w:lang w:val="en-GB"/>
        </w:rPr>
        <w:t xml:space="preserve">required for </w:t>
      </w:r>
      <w:r w:rsidRPr="002743C1">
        <w:rPr>
          <w:rFonts w:ascii="Arial" w:hAnsi="Arial" w:cs="Arial"/>
          <w:sz w:val="20"/>
          <w:szCs w:val="20"/>
          <w:lang w:val="en-GB"/>
        </w:rPr>
        <w:t>contributions.</w:t>
      </w:r>
    </w:p>
    <w:p w14:paraId="2F73AD1F" w14:textId="186915F3" w:rsidR="00584039" w:rsidRPr="002743C1" w:rsidRDefault="00584039" w:rsidP="001345E5">
      <w:pPr>
        <w:pStyle w:val="Prrafodelista"/>
        <w:numPr>
          <w:ilvl w:val="3"/>
          <w:numId w:val="10"/>
        </w:numPr>
        <w:spacing w:after="0" w:line="276" w:lineRule="auto"/>
        <w:ind w:hanging="862"/>
        <w:jc w:val="both"/>
        <w:rPr>
          <w:rFonts w:ascii="Arial" w:hAnsi="Arial" w:cs="Arial"/>
          <w:bCs/>
          <w:sz w:val="20"/>
          <w:szCs w:val="20"/>
          <w:lang w:val="en-GB"/>
        </w:rPr>
      </w:pPr>
      <w:r w:rsidRPr="001345E5">
        <w:rPr>
          <w:rFonts w:ascii="Arial" w:hAnsi="Arial" w:cs="Arial"/>
          <w:b/>
          <w:color w:val="000000" w:themeColor="text1"/>
          <w:sz w:val="20"/>
          <w:szCs w:val="20"/>
          <w:lang w:val="en-GB"/>
        </w:rPr>
        <w:t>Economic</w:t>
      </w:r>
      <w:r w:rsidRPr="002743C1">
        <w:rPr>
          <w:rFonts w:ascii="Arial" w:hAnsi="Arial" w:cs="Arial"/>
          <w:bCs/>
          <w:sz w:val="20"/>
          <w:szCs w:val="20"/>
          <w:lang w:val="en-GB"/>
        </w:rPr>
        <w:t xml:space="preserve"> </w:t>
      </w:r>
      <w:r w:rsidRPr="002743C1">
        <w:rPr>
          <w:rFonts w:ascii="Arial" w:hAnsi="Arial" w:cs="Arial"/>
          <w:bCs/>
          <w:i/>
          <w:iCs/>
          <w:sz w:val="20"/>
          <w:szCs w:val="20"/>
          <w:lang w:val="en-GB"/>
        </w:rPr>
        <w:t>(CHO.con.typ.eco)</w:t>
      </w:r>
      <w:r w:rsidRPr="002743C1">
        <w:rPr>
          <w:rFonts w:ascii="Arial" w:hAnsi="Arial" w:cs="Arial"/>
          <w:bCs/>
          <w:sz w:val="20"/>
          <w:szCs w:val="20"/>
          <w:lang w:val="en-GB"/>
        </w:rPr>
        <w:t xml:space="preserve"> </w:t>
      </w:r>
      <w:r w:rsidR="004D318C" w:rsidRPr="002743C1">
        <w:rPr>
          <w:rFonts w:ascii="Arial" w:hAnsi="Arial" w:cs="Arial"/>
          <w:sz w:val="20"/>
          <w:szCs w:val="20"/>
          <w:lang w:val="en-GB"/>
        </w:rPr>
        <w:t xml:space="preserve">Defines </w:t>
      </w:r>
      <w:r w:rsidRPr="002743C1">
        <w:rPr>
          <w:rFonts w:ascii="Arial" w:hAnsi="Arial" w:cs="Arial"/>
          <w:sz w:val="20"/>
          <w:szCs w:val="20"/>
          <w:lang w:val="en-GB"/>
        </w:rPr>
        <w:t>financial contribution</w:t>
      </w:r>
      <w:r w:rsidR="000B7BD5" w:rsidRPr="002743C1">
        <w:rPr>
          <w:rFonts w:ascii="Arial" w:hAnsi="Arial" w:cs="Arial"/>
          <w:sz w:val="20"/>
          <w:szCs w:val="20"/>
          <w:lang w:val="en-GB"/>
        </w:rPr>
        <w:t>s</w:t>
      </w:r>
      <w:r w:rsidRPr="002743C1">
        <w:rPr>
          <w:rFonts w:ascii="Arial" w:hAnsi="Arial" w:cs="Arial"/>
          <w:sz w:val="20"/>
          <w:szCs w:val="20"/>
          <w:lang w:val="en-GB"/>
        </w:rPr>
        <w:t>.</w:t>
      </w:r>
    </w:p>
    <w:p w14:paraId="4BE2FC7D" w14:textId="5FE4285B" w:rsidR="004271D2" w:rsidRPr="002743C1" w:rsidRDefault="004271D2" w:rsidP="001345E5">
      <w:pPr>
        <w:pStyle w:val="Prrafodelista"/>
        <w:numPr>
          <w:ilvl w:val="3"/>
          <w:numId w:val="10"/>
        </w:numPr>
        <w:spacing w:after="0" w:line="276" w:lineRule="auto"/>
        <w:ind w:hanging="862"/>
        <w:jc w:val="both"/>
        <w:rPr>
          <w:rFonts w:ascii="Arial" w:hAnsi="Arial" w:cs="Arial"/>
          <w:bCs/>
          <w:sz w:val="20"/>
          <w:szCs w:val="20"/>
          <w:lang w:val="en-GB"/>
        </w:rPr>
      </w:pPr>
      <w:r w:rsidRPr="001345E5">
        <w:rPr>
          <w:rFonts w:ascii="Arial" w:hAnsi="Arial" w:cs="Arial"/>
          <w:b/>
          <w:color w:val="000000" w:themeColor="text1"/>
          <w:sz w:val="20"/>
          <w:szCs w:val="20"/>
          <w:lang w:val="en-GB"/>
        </w:rPr>
        <w:t>Material</w:t>
      </w:r>
      <w:r w:rsidRPr="002743C1">
        <w:rPr>
          <w:rFonts w:ascii="Arial" w:hAnsi="Arial" w:cs="Arial"/>
          <w:b/>
          <w:sz w:val="20"/>
          <w:szCs w:val="20"/>
          <w:lang w:val="en-GB"/>
        </w:rPr>
        <w:t xml:space="preserve"> </w:t>
      </w:r>
      <w:r w:rsidRPr="002743C1">
        <w:rPr>
          <w:rFonts w:ascii="Arial" w:hAnsi="Arial" w:cs="Arial"/>
          <w:bCs/>
          <w:i/>
          <w:iCs/>
          <w:sz w:val="20"/>
          <w:szCs w:val="20"/>
          <w:lang w:val="en-GB"/>
        </w:rPr>
        <w:t>(CHO</w:t>
      </w:r>
      <w:r w:rsidR="005B78D6" w:rsidRPr="002743C1">
        <w:rPr>
          <w:rFonts w:ascii="Arial" w:hAnsi="Arial" w:cs="Arial"/>
          <w:bCs/>
          <w:i/>
          <w:iCs/>
          <w:sz w:val="20"/>
          <w:szCs w:val="20"/>
          <w:lang w:val="en-GB"/>
        </w:rPr>
        <w:t>.</w:t>
      </w:r>
      <w:r w:rsidRPr="002743C1">
        <w:rPr>
          <w:rFonts w:ascii="Arial" w:hAnsi="Arial" w:cs="Arial"/>
          <w:bCs/>
          <w:i/>
          <w:iCs/>
          <w:sz w:val="20"/>
          <w:szCs w:val="20"/>
          <w:lang w:val="en-GB"/>
        </w:rPr>
        <w:t>con</w:t>
      </w:r>
      <w:r w:rsidR="005B78D6" w:rsidRPr="002743C1">
        <w:rPr>
          <w:rFonts w:ascii="Arial" w:hAnsi="Arial" w:cs="Arial"/>
          <w:bCs/>
          <w:i/>
          <w:iCs/>
          <w:sz w:val="20"/>
          <w:szCs w:val="20"/>
          <w:lang w:val="en-GB"/>
        </w:rPr>
        <w:t>.</w:t>
      </w:r>
      <w:r w:rsidRPr="002743C1">
        <w:rPr>
          <w:rFonts w:ascii="Arial" w:hAnsi="Arial" w:cs="Arial"/>
          <w:bCs/>
          <w:i/>
          <w:iCs/>
          <w:sz w:val="20"/>
          <w:szCs w:val="20"/>
          <w:lang w:val="en-GB"/>
        </w:rPr>
        <w:t>typ</w:t>
      </w:r>
      <w:r w:rsidR="005B78D6" w:rsidRPr="002743C1">
        <w:rPr>
          <w:rFonts w:ascii="Arial" w:hAnsi="Arial" w:cs="Arial"/>
          <w:bCs/>
          <w:i/>
          <w:iCs/>
          <w:sz w:val="20"/>
          <w:szCs w:val="20"/>
          <w:lang w:val="en-GB"/>
        </w:rPr>
        <w:t>.</w:t>
      </w:r>
      <w:r w:rsidRPr="002743C1">
        <w:rPr>
          <w:rFonts w:ascii="Arial" w:hAnsi="Arial" w:cs="Arial"/>
          <w:bCs/>
          <w:i/>
          <w:iCs/>
          <w:sz w:val="20"/>
          <w:szCs w:val="20"/>
          <w:lang w:val="en-GB"/>
        </w:rPr>
        <w:t>mat)</w:t>
      </w:r>
      <w:r w:rsidR="0072344D" w:rsidRPr="002743C1">
        <w:rPr>
          <w:rFonts w:ascii="Arial" w:hAnsi="Arial" w:cs="Arial"/>
          <w:bCs/>
          <w:sz w:val="20"/>
          <w:szCs w:val="20"/>
          <w:lang w:val="en-GB"/>
        </w:rPr>
        <w:t xml:space="preserve"> </w:t>
      </w:r>
      <w:r w:rsidR="004D318C" w:rsidRPr="002743C1">
        <w:rPr>
          <w:rFonts w:ascii="Arial" w:hAnsi="Arial" w:cs="Arial"/>
          <w:sz w:val="20"/>
          <w:szCs w:val="20"/>
          <w:lang w:val="en-GB"/>
        </w:rPr>
        <w:t xml:space="preserve">Defines </w:t>
      </w:r>
      <w:r w:rsidR="0072344D" w:rsidRPr="002743C1">
        <w:rPr>
          <w:rFonts w:ascii="Arial" w:hAnsi="Arial" w:cs="Arial"/>
          <w:sz w:val="20"/>
          <w:szCs w:val="20"/>
          <w:lang w:val="en-GB"/>
        </w:rPr>
        <w:t>material contributions</w:t>
      </w:r>
      <w:r w:rsidR="00AE1D52" w:rsidRPr="002743C1">
        <w:rPr>
          <w:rFonts w:ascii="Arial" w:hAnsi="Arial" w:cs="Arial"/>
          <w:sz w:val="20"/>
          <w:szCs w:val="20"/>
          <w:lang w:val="en-GB"/>
        </w:rPr>
        <w:t>.</w:t>
      </w:r>
    </w:p>
    <w:p w14:paraId="1A6F9865" w14:textId="6348494C" w:rsidR="00584039" w:rsidRPr="00521517" w:rsidRDefault="00584039" w:rsidP="00584039">
      <w:pPr>
        <w:pStyle w:val="Prrafodelista"/>
        <w:numPr>
          <w:ilvl w:val="1"/>
          <w:numId w:val="10"/>
        </w:numPr>
        <w:spacing w:after="0" w:line="276" w:lineRule="auto"/>
        <w:ind w:hanging="436"/>
        <w:jc w:val="both"/>
        <w:rPr>
          <w:rFonts w:ascii="Arial" w:hAnsi="Arial" w:cs="Arial"/>
          <w:b/>
          <w:iCs/>
          <w:color w:val="000000" w:themeColor="text1"/>
          <w:sz w:val="20"/>
          <w:szCs w:val="20"/>
          <w:lang w:val="en-GB"/>
        </w:rPr>
      </w:pPr>
      <w:r w:rsidRPr="00521517">
        <w:rPr>
          <w:rFonts w:ascii="Arial" w:hAnsi="Arial" w:cs="Arial"/>
          <w:b/>
          <w:color w:val="000000" w:themeColor="text1"/>
          <w:sz w:val="20"/>
          <w:szCs w:val="20"/>
          <w:lang w:val="en-US"/>
        </w:rPr>
        <w:t xml:space="preserve">Infrastructure </w:t>
      </w:r>
      <w:r w:rsidRPr="00521517">
        <w:rPr>
          <w:rFonts w:ascii="Arial" w:hAnsi="Arial" w:cs="Arial"/>
          <w:i/>
          <w:iCs/>
          <w:color w:val="000000" w:themeColor="text1"/>
          <w:sz w:val="20"/>
          <w:szCs w:val="20"/>
          <w:lang w:val="en-US"/>
        </w:rPr>
        <w:t xml:space="preserve">(CHO.inf) </w:t>
      </w:r>
      <w:r w:rsidRPr="00521517">
        <w:rPr>
          <w:rFonts w:ascii="Arial" w:hAnsi="Arial" w:cs="Arial"/>
          <w:color w:val="202124"/>
          <w:sz w:val="20"/>
          <w:szCs w:val="20"/>
          <w:shd w:val="clear" w:color="auto" w:fill="FFFFFF"/>
          <w:lang w:val="en-US"/>
        </w:rPr>
        <w:t>Establishes the type, quality</w:t>
      </w:r>
      <w:r w:rsidR="008A4611">
        <w:rPr>
          <w:rFonts w:ascii="Arial" w:hAnsi="Arial" w:cs="Arial"/>
          <w:color w:val="202124"/>
          <w:sz w:val="20"/>
          <w:szCs w:val="20"/>
          <w:shd w:val="clear" w:color="auto" w:fill="FFFFFF"/>
          <w:lang w:val="en-US"/>
        </w:rPr>
        <w:t>,</w:t>
      </w:r>
      <w:r w:rsidRPr="00521517">
        <w:rPr>
          <w:rFonts w:ascii="Arial" w:hAnsi="Arial" w:cs="Arial"/>
          <w:color w:val="202124"/>
          <w:sz w:val="20"/>
          <w:szCs w:val="20"/>
          <w:shd w:val="clear" w:color="auto" w:fill="FFFFFF"/>
          <w:lang w:val="en-US"/>
        </w:rPr>
        <w:t xml:space="preserve"> and quantity of natural and physical infrastructure (such as materials, private or public infrastructure, tools, and technology) that are required, permitted and prohibited</w:t>
      </w:r>
      <w:r w:rsidRPr="00521517">
        <w:rPr>
          <w:rFonts w:ascii="Arial" w:hAnsi="Arial" w:cs="Arial"/>
          <w:color w:val="000000" w:themeColor="text1"/>
          <w:sz w:val="20"/>
          <w:szCs w:val="20"/>
          <w:lang w:val="en-US"/>
        </w:rPr>
        <w:t>.</w:t>
      </w:r>
      <w:r w:rsidRPr="00521517">
        <w:rPr>
          <w:rFonts w:ascii="Arial" w:hAnsi="Arial" w:cs="Arial"/>
          <w:b/>
          <w:color w:val="000000" w:themeColor="text1"/>
          <w:sz w:val="20"/>
          <w:szCs w:val="20"/>
          <w:lang w:val="en-US"/>
        </w:rPr>
        <w:t xml:space="preserve"> </w:t>
      </w:r>
    </w:p>
    <w:p w14:paraId="0F18438B" w14:textId="7943D6C2" w:rsidR="00C53159" w:rsidRPr="005E6D50" w:rsidRDefault="00AD0046" w:rsidP="00826F03">
      <w:pPr>
        <w:pStyle w:val="Prrafodelista"/>
        <w:numPr>
          <w:ilvl w:val="1"/>
          <w:numId w:val="10"/>
        </w:numPr>
        <w:spacing w:after="0" w:line="276" w:lineRule="auto"/>
        <w:ind w:hanging="436"/>
        <w:jc w:val="both"/>
        <w:rPr>
          <w:rFonts w:ascii="Arial" w:hAnsi="Arial" w:cs="Arial"/>
          <w:i/>
          <w:iCs/>
          <w:color w:val="FF0000"/>
          <w:sz w:val="20"/>
          <w:szCs w:val="20"/>
          <w:lang w:val="en-US"/>
        </w:rPr>
      </w:pPr>
      <w:r w:rsidRPr="005E6D50">
        <w:rPr>
          <w:rFonts w:ascii="Arial" w:hAnsi="Arial" w:cs="Arial"/>
          <w:b/>
          <w:color w:val="FF0000"/>
          <w:sz w:val="20"/>
          <w:szCs w:val="20"/>
          <w:lang w:val="en-US"/>
        </w:rPr>
        <w:t>Meeting</w:t>
      </w:r>
      <w:r w:rsidR="00916C12" w:rsidRPr="005E6D50">
        <w:rPr>
          <w:rFonts w:ascii="Arial" w:hAnsi="Arial" w:cs="Arial"/>
          <w:b/>
          <w:color w:val="FF0000"/>
          <w:sz w:val="20"/>
          <w:szCs w:val="20"/>
          <w:lang w:val="en-US"/>
        </w:rPr>
        <w:t xml:space="preserve"> </w:t>
      </w:r>
      <w:r w:rsidR="00753441" w:rsidRPr="005E6D50">
        <w:rPr>
          <w:rFonts w:ascii="Arial" w:hAnsi="Arial" w:cs="Arial"/>
          <w:i/>
          <w:iCs/>
          <w:color w:val="FF0000"/>
          <w:sz w:val="20"/>
          <w:szCs w:val="20"/>
          <w:lang w:val="en-US"/>
        </w:rPr>
        <w:t>(CHO</w:t>
      </w:r>
      <w:r w:rsidR="005B78D6" w:rsidRPr="005E6D50">
        <w:rPr>
          <w:rFonts w:ascii="Arial" w:hAnsi="Arial" w:cs="Arial"/>
          <w:i/>
          <w:iCs/>
          <w:color w:val="FF0000"/>
          <w:sz w:val="20"/>
          <w:szCs w:val="20"/>
          <w:lang w:val="en-US"/>
        </w:rPr>
        <w:t>.</w:t>
      </w:r>
      <w:r w:rsidR="00753441" w:rsidRPr="005E6D50">
        <w:rPr>
          <w:rFonts w:ascii="Arial" w:hAnsi="Arial" w:cs="Arial"/>
          <w:i/>
          <w:iCs/>
          <w:color w:val="FF0000"/>
          <w:sz w:val="20"/>
          <w:szCs w:val="20"/>
          <w:lang w:val="en-US"/>
        </w:rPr>
        <w:t>mee)</w:t>
      </w:r>
      <w:r w:rsidR="00EE4375" w:rsidRPr="005E6D50">
        <w:rPr>
          <w:rFonts w:ascii="Arial" w:hAnsi="Arial" w:cs="Arial"/>
          <w:color w:val="FF0000"/>
          <w:sz w:val="20"/>
          <w:szCs w:val="20"/>
          <w:lang w:val="en-US"/>
        </w:rPr>
        <w:t xml:space="preserve"> </w:t>
      </w:r>
      <w:r w:rsidR="00423328" w:rsidRPr="005E6D50">
        <w:rPr>
          <w:rFonts w:ascii="Arial" w:hAnsi="Arial" w:cs="Arial"/>
          <w:color w:val="FF0000"/>
          <w:sz w:val="20"/>
          <w:szCs w:val="20"/>
          <w:lang w:val="en-GB"/>
        </w:rPr>
        <w:t>Describes all aspects related to meetings, gatherings, assemblies, and events</w:t>
      </w:r>
      <w:r w:rsidR="00C40FB1" w:rsidRPr="005E6D50">
        <w:rPr>
          <w:rFonts w:ascii="Arial" w:hAnsi="Arial" w:cs="Arial"/>
          <w:color w:val="FF0000"/>
          <w:sz w:val="20"/>
          <w:szCs w:val="20"/>
          <w:lang w:val="en-US"/>
        </w:rPr>
        <w:t>.</w:t>
      </w:r>
    </w:p>
    <w:p w14:paraId="531CFAE6" w14:textId="77777777" w:rsidR="00584039" w:rsidRPr="00FA4395" w:rsidRDefault="00584039" w:rsidP="00584039">
      <w:pPr>
        <w:pStyle w:val="Prrafodelista"/>
        <w:numPr>
          <w:ilvl w:val="2"/>
          <w:numId w:val="10"/>
        </w:numPr>
        <w:spacing w:after="0" w:line="276" w:lineRule="auto"/>
        <w:jc w:val="both"/>
        <w:rPr>
          <w:rFonts w:ascii="Arial" w:hAnsi="Arial" w:cs="Arial"/>
          <w:bCs/>
          <w:color w:val="000000" w:themeColor="text1"/>
          <w:sz w:val="20"/>
          <w:szCs w:val="20"/>
          <w:lang w:val="en-US"/>
        </w:rPr>
      </w:pPr>
      <w:r w:rsidRPr="00FA4395">
        <w:rPr>
          <w:rFonts w:ascii="Arial" w:hAnsi="Arial" w:cs="Arial"/>
          <w:b/>
          <w:color w:val="000000" w:themeColor="text1"/>
          <w:sz w:val="20"/>
          <w:szCs w:val="20"/>
          <w:lang w:val="en-US"/>
        </w:rPr>
        <w:t>Location</w:t>
      </w:r>
      <w:r w:rsidRPr="00FA4395">
        <w:rPr>
          <w:rFonts w:ascii="Arial" w:hAnsi="Arial" w:cs="Arial"/>
          <w:bCs/>
          <w:color w:val="000000" w:themeColor="text1"/>
          <w:sz w:val="20"/>
          <w:szCs w:val="20"/>
          <w:lang w:val="en-US"/>
        </w:rPr>
        <w:t xml:space="preserve"> </w:t>
      </w:r>
      <w:r w:rsidRPr="00FA4395">
        <w:rPr>
          <w:rFonts w:ascii="Arial" w:hAnsi="Arial" w:cs="Arial"/>
          <w:bCs/>
          <w:i/>
          <w:iCs/>
          <w:color w:val="000000" w:themeColor="text1"/>
          <w:sz w:val="20"/>
          <w:szCs w:val="20"/>
          <w:lang w:val="en-US"/>
        </w:rPr>
        <w:t>(CHO.mee.loc</w:t>
      </w:r>
      <w:r w:rsidRPr="00FA4395">
        <w:rPr>
          <w:rFonts w:ascii="Arial" w:hAnsi="Arial" w:cs="Arial"/>
          <w:bCs/>
          <w:color w:val="000000" w:themeColor="text1"/>
          <w:sz w:val="20"/>
          <w:szCs w:val="20"/>
          <w:lang w:val="en-US"/>
        </w:rPr>
        <w:t xml:space="preserve">) </w:t>
      </w:r>
      <w:r w:rsidRPr="00FA4395">
        <w:rPr>
          <w:rFonts w:ascii="Arial" w:hAnsi="Arial" w:cs="Arial"/>
          <w:sz w:val="20"/>
          <w:szCs w:val="20"/>
          <w:lang w:val="en-GB"/>
        </w:rPr>
        <w:t>Sets the location or venue for meetings</w:t>
      </w:r>
      <w:r w:rsidRPr="00FA4395">
        <w:rPr>
          <w:rFonts w:ascii="Arial" w:hAnsi="Arial" w:cs="Arial"/>
          <w:bCs/>
          <w:color w:val="000000" w:themeColor="text1"/>
          <w:sz w:val="20"/>
          <w:szCs w:val="20"/>
          <w:lang w:val="en-US"/>
        </w:rPr>
        <w:t>.</w:t>
      </w:r>
    </w:p>
    <w:p w14:paraId="2CA7AD6C" w14:textId="77777777" w:rsidR="00584039" w:rsidRPr="00FA4395" w:rsidRDefault="00584039" w:rsidP="00584039">
      <w:pPr>
        <w:pStyle w:val="Prrafodelista"/>
        <w:numPr>
          <w:ilvl w:val="2"/>
          <w:numId w:val="10"/>
        </w:numPr>
        <w:spacing w:after="0" w:line="276" w:lineRule="auto"/>
        <w:jc w:val="both"/>
        <w:rPr>
          <w:rFonts w:ascii="Arial" w:hAnsi="Arial" w:cs="Arial"/>
          <w:i/>
          <w:iCs/>
          <w:color w:val="000000" w:themeColor="text1"/>
          <w:sz w:val="20"/>
          <w:szCs w:val="20"/>
          <w:lang w:val="en-US"/>
        </w:rPr>
      </w:pPr>
      <w:r w:rsidRPr="00FA4395">
        <w:rPr>
          <w:rFonts w:ascii="Arial" w:hAnsi="Arial" w:cs="Arial"/>
          <w:b/>
          <w:color w:val="000000" w:themeColor="text1"/>
          <w:sz w:val="20"/>
          <w:szCs w:val="20"/>
          <w:lang w:val="en-US"/>
        </w:rPr>
        <w:t>Participation</w:t>
      </w:r>
      <w:r w:rsidRPr="00FA4395">
        <w:rPr>
          <w:rFonts w:ascii="Arial" w:hAnsi="Arial" w:cs="Arial"/>
          <w:color w:val="000000" w:themeColor="text1"/>
          <w:sz w:val="20"/>
          <w:szCs w:val="20"/>
          <w:lang w:val="en-US"/>
        </w:rPr>
        <w:t xml:space="preserve"> </w:t>
      </w:r>
      <w:r w:rsidRPr="00FA4395">
        <w:rPr>
          <w:rFonts w:ascii="Arial" w:hAnsi="Arial" w:cs="Arial"/>
          <w:i/>
          <w:iCs/>
          <w:color w:val="000000" w:themeColor="text1"/>
          <w:sz w:val="20"/>
          <w:szCs w:val="20"/>
          <w:lang w:val="en-US"/>
        </w:rPr>
        <w:t xml:space="preserve">(CHO.mee.par) </w:t>
      </w:r>
      <w:r w:rsidRPr="00FA4395">
        <w:rPr>
          <w:rFonts w:ascii="Arial" w:hAnsi="Arial" w:cs="Arial"/>
          <w:sz w:val="20"/>
          <w:szCs w:val="20"/>
          <w:lang w:val="en-GB"/>
        </w:rPr>
        <w:t>Establishes the required participation in meetings</w:t>
      </w:r>
      <w:r w:rsidRPr="00FA4395">
        <w:rPr>
          <w:rFonts w:ascii="Arial" w:hAnsi="Arial" w:cs="Arial"/>
          <w:color w:val="000000" w:themeColor="text1"/>
          <w:sz w:val="20"/>
          <w:szCs w:val="20"/>
          <w:lang w:val="en-US"/>
        </w:rPr>
        <w:t>.</w:t>
      </w:r>
    </w:p>
    <w:p w14:paraId="37B4E42C" w14:textId="7AF3EA8C" w:rsidR="00584039" w:rsidRPr="00584039" w:rsidRDefault="00584039" w:rsidP="001345E5">
      <w:pPr>
        <w:pStyle w:val="Prrafodelista"/>
        <w:numPr>
          <w:ilvl w:val="3"/>
          <w:numId w:val="10"/>
        </w:numPr>
        <w:spacing w:after="0" w:line="276" w:lineRule="auto"/>
        <w:ind w:hanging="862"/>
        <w:jc w:val="both"/>
        <w:rPr>
          <w:rFonts w:ascii="Arial" w:hAnsi="Arial" w:cs="Arial"/>
          <w:i/>
          <w:iCs/>
          <w:color w:val="000000" w:themeColor="text1"/>
          <w:sz w:val="20"/>
          <w:szCs w:val="20"/>
          <w:highlight w:val="yellow"/>
          <w:lang w:val="en-US"/>
        </w:rPr>
      </w:pPr>
      <w:r w:rsidRPr="001345E5">
        <w:rPr>
          <w:rFonts w:ascii="Arial" w:hAnsi="Arial" w:cs="Arial"/>
          <w:b/>
          <w:color w:val="000000" w:themeColor="text1"/>
          <w:sz w:val="20"/>
          <w:szCs w:val="20"/>
          <w:lang w:val="en-GB"/>
        </w:rPr>
        <w:t>Actor</w:t>
      </w:r>
      <w:r w:rsidRPr="00FA4395">
        <w:rPr>
          <w:rFonts w:ascii="Arial" w:hAnsi="Arial" w:cs="Arial"/>
          <w:b/>
          <w:bCs/>
          <w:color w:val="000000" w:themeColor="text1"/>
          <w:sz w:val="20"/>
          <w:szCs w:val="20"/>
          <w:lang w:val="en-US"/>
        </w:rPr>
        <w:t xml:space="preserve"> </w:t>
      </w:r>
      <w:r w:rsidRPr="00FA4395">
        <w:rPr>
          <w:rFonts w:ascii="Arial" w:hAnsi="Arial" w:cs="Arial"/>
          <w:i/>
          <w:iCs/>
          <w:color w:val="000000" w:themeColor="text1"/>
          <w:sz w:val="20"/>
          <w:szCs w:val="20"/>
          <w:lang w:val="en-US"/>
        </w:rPr>
        <w:t xml:space="preserve">(CHO.mee.par.act) </w:t>
      </w:r>
      <w:r w:rsidRPr="00FA4395">
        <w:rPr>
          <w:rFonts w:ascii="Arial" w:hAnsi="Arial" w:cs="Arial"/>
          <w:sz w:val="20"/>
          <w:szCs w:val="20"/>
          <w:lang w:val="en-GB"/>
        </w:rPr>
        <w:t>Defines who attends</w:t>
      </w:r>
      <w:r>
        <w:rPr>
          <w:rFonts w:ascii="Arial" w:hAnsi="Arial" w:cs="Arial"/>
          <w:sz w:val="20"/>
          <w:szCs w:val="20"/>
          <w:lang w:val="en-GB"/>
        </w:rPr>
        <w:t>, chair</w:t>
      </w:r>
      <w:r w:rsidR="008A4611">
        <w:rPr>
          <w:rFonts w:ascii="Arial" w:hAnsi="Arial" w:cs="Arial"/>
          <w:sz w:val="20"/>
          <w:szCs w:val="20"/>
          <w:lang w:val="en-GB"/>
        </w:rPr>
        <w:t>s</w:t>
      </w:r>
      <w:r>
        <w:rPr>
          <w:rFonts w:ascii="Arial" w:hAnsi="Arial" w:cs="Arial"/>
          <w:sz w:val="20"/>
          <w:szCs w:val="20"/>
          <w:lang w:val="en-GB"/>
        </w:rPr>
        <w:t>,</w:t>
      </w:r>
      <w:r w:rsidRPr="00FA4395">
        <w:rPr>
          <w:rFonts w:ascii="Arial" w:hAnsi="Arial" w:cs="Arial"/>
          <w:sz w:val="20"/>
          <w:szCs w:val="20"/>
          <w:lang w:val="en-GB"/>
        </w:rPr>
        <w:t xml:space="preserve"> or participates in meetings, </w:t>
      </w:r>
      <w:r w:rsidRPr="00584039">
        <w:rPr>
          <w:rFonts w:ascii="Arial" w:hAnsi="Arial" w:cs="Arial"/>
          <w:sz w:val="20"/>
          <w:szCs w:val="20"/>
          <w:highlight w:val="yellow"/>
          <w:lang w:val="en-GB"/>
        </w:rPr>
        <w:t>including the mandatory attendance of specific actors.</w:t>
      </w:r>
    </w:p>
    <w:p w14:paraId="31A240F4" w14:textId="63BF9BD9" w:rsidR="00584039" w:rsidRPr="00FA4395" w:rsidRDefault="00584039" w:rsidP="001345E5">
      <w:pPr>
        <w:pStyle w:val="Prrafodelista"/>
        <w:numPr>
          <w:ilvl w:val="3"/>
          <w:numId w:val="10"/>
        </w:numPr>
        <w:spacing w:after="0" w:line="276" w:lineRule="auto"/>
        <w:ind w:hanging="862"/>
        <w:jc w:val="both"/>
        <w:rPr>
          <w:rFonts w:ascii="Arial" w:hAnsi="Arial" w:cs="Arial"/>
          <w:i/>
          <w:iCs/>
          <w:color w:val="000000" w:themeColor="text1"/>
          <w:sz w:val="20"/>
          <w:szCs w:val="20"/>
          <w:lang w:val="en-US"/>
        </w:rPr>
      </w:pPr>
      <w:r w:rsidRPr="001345E5">
        <w:rPr>
          <w:rFonts w:ascii="Arial" w:hAnsi="Arial" w:cs="Arial"/>
          <w:b/>
          <w:color w:val="000000" w:themeColor="text1"/>
          <w:sz w:val="20"/>
          <w:szCs w:val="20"/>
          <w:lang w:val="en-GB"/>
        </w:rPr>
        <w:t>Attendance</w:t>
      </w:r>
      <w:r w:rsidRPr="00FA4395">
        <w:rPr>
          <w:rFonts w:ascii="Arial" w:hAnsi="Arial" w:cs="Arial"/>
          <w:i/>
          <w:iCs/>
          <w:color w:val="000000" w:themeColor="text1"/>
          <w:sz w:val="20"/>
          <w:szCs w:val="20"/>
          <w:lang w:val="en-US"/>
        </w:rPr>
        <w:t xml:space="preserve"> (CHO.mee.par.att) </w:t>
      </w:r>
      <w:r w:rsidRPr="00584039">
        <w:rPr>
          <w:rFonts w:ascii="Arial" w:hAnsi="Arial" w:cs="Arial"/>
          <w:sz w:val="20"/>
          <w:szCs w:val="20"/>
          <w:highlight w:val="yellow"/>
          <w:lang w:val="en-GB"/>
        </w:rPr>
        <w:t>Describes the mandatory attendance at meetings,</w:t>
      </w:r>
      <w:r w:rsidRPr="00FA4395">
        <w:rPr>
          <w:rFonts w:ascii="Arial" w:hAnsi="Arial" w:cs="Arial"/>
          <w:sz w:val="20"/>
          <w:szCs w:val="20"/>
          <w:lang w:val="en-GB"/>
        </w:rPr>
        <w:t xml:space="preserve"> including the number of absences allowed to actors and the action to be taken in case of </w:t>
      </w:r>
      <w:r>
        <w:rPr>
          <w:rFonts w:ascii="Arial" w:hAnsi="Arial" w:cs="Arial"/>
          <w:sz w:val="20"/>
          <w:szCs w:val="20"/>
          <w:lang w:val="en-GB"/>
        </w:rPr>
        <w:t xml:space="preserve">actors’ </w:t>
      </w:r>
      <w:r w:rsidRPr="00FA4395">
        <w:rPr>
          <w:rFonts w:ascii="Arial" w:hAnsi="Arial" w:cs="Arial"/>
          <w:sz w:val="20"/>
          <w:szCs w:val="20"/>
          <w:lang w:val="en-GB"/>
        </w:rPr>
        <w:t>absence</w:t>
      </w:r>
      <w:r>
        <w:rPr>
          <w:rFonts w:ascii="Arial" w:hAnsi="Arial" w:cs="Arial"/>
          <w:sz w:val="20"/>
          <w:szCs w:val="20"/>
          <w:lang w:val="en-GB"/>
        </w:rPr>
        <w:t xml:space="preserve"> or lack of quorum</w:t>
      </w:r>
      <w:r w:rsidRPr="00FA4395">
        <w:rPr>
          <w:rFonts w:ascii="Arial" w:hAnsi="Arial" w:cs="Arial"/>
          <w:sz w:val="20"/>
          <w:szCs w:val="20"/>
          <w:lang w:val="en-GB"/>
        </w:rPr>
        <w:t>.</w:t>
      </w:r>
    </w:p>
    <w:p w14:paraId="38A2A9BB" w14:textId="6C2BC443" w:rsidR="00584039" w:rsidRPr="00FA4395" w:rsidRDefault="00584039" w:rsidP="001345E5">
      <w:pPr>
        <w:pStyle w:val="Prrafodelista"/>
        <w:numPr>
          <w:ilvl w:val="3"/>
          <w:numId w:val="10"/>
        </w:numPr>
        <w:spacing w:after="0" w:line="276" w:lineRule="auto"/>
        <w:ind w:hanging="862"/>
        <w:jc w:val="both"/>
        <w:rPr>
          <w:rFonts w:ascii="Arial" w:hAnsi="Arial" w:cs="Arial"/>
          <w:i/>
          <w:iCs/>
          <w:color w:val="000000" w:themeColor="text1"/>
          <w:sz w:val="20"/>
          <w:szCs w:val="20"/>
          <w:lang w:val="en-US"/>
        </w:rPr>
      </w:pPr>
      <w:r w:rsidRPr="001345E5">
        <w:rPr>
          <w:rFonts w:ascii="Arial" w:hAnsi="Arial" w:cs="Arial"/>
          <w:b/>
          <w:color w:val="000000" w:themeColor="text1"/>
          <w:sz w:val="20"/>
          <w:szCs w:val="20"/>
          <w:lang w:val="en-GB"/>
        </w:rPr>
        <w:t>Behavior</w:t>
      </w:r>
      <w:r w:rsidRPr="00FA4395" w:rsidDel="00B4787E">
        <w:rPr>
          <w:rFonts w:ascii="Arial" w:hAnsi="Arial" w:cs="Arial"/>
          <w:i/>
          <w:iCs/>
          <w:color w:val="000000" w:themeColor="text1"/>
          <w:sz w:val="20"/>
          <w:szCs w:val="20"/>
          <w:lang w:val="en-US"/>
        </w:rPr>
        <w:t xml:space="preserve"> </w:t>
      </w:r>
      <w:r w:rsidRPr="00FA4395">
        <w:rPr>
          <w:rFonts w:ascii="Arial" w:hAnsi="Arial" w:cs="Arial"/>
          <w:i/>
          <w:iCs/>
          <w:color w:val="000000" w:themeColor="text1"/>
          <w:sz w:val="20"/>
          <w:szCs w:val="20"/>
          <w:lang w:val="en-US"/>
        </w:rPr>
        <w:t>(CHO.mee.par.beh)</w:t>
      </w:r>
      <w:r w:rsidRPr="00FA4395">
        <w:rPr>
          <w:rFonts w:ascii="Arial" w:hAnsi="Arial" w:cs="Arial"/>
          <w:sz w:val="20"/>
          <w:szCs w:val="20"/>
          <w:lang w:val="en-GB"/>
        </w:rPr>
        <w:t xml:space="preserve"> Defines the </w:t>
      </w:r>
      <w:r>
        <w:rPr>
          <w:rFonts w:ascii="Arial" w:hAnsi="Arial" w:cs="Arial"/>
          <w:sz w:val="20"/>
          <w:szCs w:val="20"/>
          <w:lang w:val="en-GB"/>
        </w:rPr>
        <w:t xml:space="preserve">required </w:t>
      </w:r>
      <w:r w:rsidRPr="00FA4395">
        <w:rPr>
          <w:rFonts w:ascii="Arial" w:hAnsi="Arial" w:cs="Arial"/>
          <w:sz w:val="20"/>
          <w:szCs w:val="20"/>
          <w:lang w:val="en-GB"/>
        </w:rPr>
        <w:t xml:space="preserve">behaviors </w:t>
      </w:r>
      <w:r>
        <w:rPr>
          <w:rFonts w:ascii="Arial" w:hAnsi="Arial" w:cs="Arial"/>
          <w:sz w:val="20"/>
          <w:szCs w:val="20"/>
          <w:lang w:val="en-GB"/>
        </w:rPr>
        <w:t xml:space="preserve">to be </w:t>
      </w:r>
      <w:r w:rsidRPr="00FA4395">
        <w:rPr>
          <w:rFonts w:ascii="Arial" w:hAnsi="Arial" w:cs="Arial"/>
          <w:sz w:val="20"/>
          <w:szCs w:val="20"/>
          <w:lang w:val="en-GB"/>
        </w:rPr>
        <w:t>adopted during meetings.</w:t>
      </w:r>
    </w:p>
    <w:p w14:paraId="535643A6" w14:textId="77777777" w:rsidR="00584039" w:rsidRPr="00FA4395" w:rsidRDefault="00584039" w:rsidP="001345E5">
      <w:pPr>
        <w:pStyle w:val="Prrafodelista"/>
        <w:numPr>
          <w:ilvl w:val="3"/>
          <w:numId w:val="10"/>
        </w:numPr>
        <w:spacing w:after="0" w:line="276" w:lineRule="auto"/>
        <w:ind w:hanging="862"/>
        <w:jc w:val="both"/>
        <w:rPr>
          <w:rFonts w:ascii="Arial" w:hAnsi="Arial" w:cs="Arial"/>
          <w:i/>
          <w:iCs/>
          <w:color w:val="000000" w:themeColor="text1"/>
          <w:sz w:val="20"/>
          <w:szCs w:val="20"/>
          <w:lang w:val="en-US"/>
        </w:rPr>
      </w:pPr>
      <w:r w:rsidRPr="001345E5">
        <w:rPr>
          <w:rFonts w:ascii="Arial" w:hAnsi="Arial" w:cs="Arial"/>
          <w:b/>
          <w:color w:val="000000" w:themeColor="text1"/>
          <w:sz w:val="20"/>
          <w:szCs w:val="20"/>
          <w:lang w:val="en-GB"/>
        </w:rPr>
        <w:t>Number</w:t>
      </w:r>
      <w:r w:rsidRPr="00FA4395">
        <w:rPr>
          <w:rFonts w:ascii="Arial" w:hAnsi="Arial" w:cs="Arial"/>
          <w:color w:val="000000" w:themeColor="text1"/>
          <w:sz w:val="20"/>
          <w:szCs w:val="20"/>
          <w:lang w:val="en-US"/>
        </w:rPr>
        <w:t xml:space="preserve"> </w:t>
      </w:r>
      <w:r w:rsidRPr="00FA4395">
        <w:rPr>
          <w:rFonts w:ascii="Arial" w:hAnsi="Arial" w:cs="Arial"/>
          <w:i/>
          <w:iCs/>
          <w:color w:val="000000" w:themeColor="text1"/>
          <w:sz w:val="20"/>
          <w:szCs w:val="20"/>
          <w:lang w:val="en-US"/>
        </w:rPr>
        <w:t>(CHO.mee.par.num)</w:t>
      </w:r>
      <w:r w:rsidRPr="00FA4395">
        <w:rPr>
          <w:rFonts w:ascii="Arial" w:hAnsi="Arial" w:cs="Arial"/>
          <w:color w:val="000000" w:themeColor="text1"/>
          <w:sz w:val="20"/>
          <w:szCs w:val="20"/>
          <w:lang w:val="en-US"/>
        </w:rPr>
        <w:t xml:space="preserve"> </w:t>
      </w:r>
      <w:r w:rsidRPr="00FA4395">
        <w:rPr>
          <w:rFonts w:ascii="Arial" w:hAnsi="Arial" w:cs="Arial"/>
          <w:sz w:val="20"/>
          <w:szCs w:val="20"/>
          <w:lang w:val="en-GB"/>
        </w:rPr>
        <w:t>Determines the required number of participants or quorum for meetings</w:t>
      </w:r>
      <w:r w:rsidRPr="00FA4395">
        <w:rPr>
          <w:rFonts w:ascii="Arial" w:hAnsi="Arial" w:cs="Arial"/>
          <w:color w:val="000000" w:themeColor="text1"/>
          <w:sz w:val="20"/>
          <w:szCs w:val="20"/>
          <w:lang w:val="en-US"/>
        </w:rPr>
        <w:t>.</w:t>
      </w:r>
    </w:p>
    <w:p w14:paraId="2F6E138B" w14:textId="77777777" w:rsidR="00584039" w:rsidRPr="00FA4395" w:rsidRDefault="00584039" w:rsidP="001345E5">
      <w:pPr>
        <w:pStyle w:val="Prrafodelista"/>
        <w:numPr>
          <w:ilvl w:val="3"/>
          <w:numId w:val="10"/>
        </w:numPr>
        <w:spacing w:after="0" w:line="276" w:lineRule="auto"/>
        <w:ind w:hanging="862"/>
        <w:jc w:val="both"/>
        <w:rPr>
          <w:rFonts w:ascii="Arial" w:hAnsi="Arial" w:cs="Arial"/>
          <w:i/>
          <w:iCs/>
          <w:color w:val="000000" w:themeColor="text1"/>
          <w:sz w:val="20"/>
          <w:szCs w:val="20"/>
          <w:lang w:val="en-US"/>
        </w:rPr>
      </w:pPr>
      <w:r w:rsidRPr="001345E5">
        <w:rPr>
          <w:rFonts w:ascii="Arial" w:hAnsi="Arial" w:cs="Arial"/>
          <w:b/>
          <w:color w:val="000000" w:themeColor="text1"/>
          <w:sz w:val="20"/>
          <w:szCs w:val="20"/>
          <w:lang w:val="en-GB"/>
        </w:rPr>
        <w:t>Procedure</w:t>
      </w:r>
      <w:r w:rsidRPr="00FA4395">
        <w:rPr>
          <w:rFonts w:ascii="Arial" w:hAnsi="Arial" w:cs="Arial"/>
          <w:b/>
          <w:bCs/>
          <w:color w:val="000000" w:themeColor="text1"/>
          <w:sz w:val="20"/>
          <w:szCs w:val="20"/>
          <w:lang w:val="en-US"/>
        </w:rPr>
        <w:t xml:space="preserve"> </w:t>
      </w:r>
      <w:r w:rsidRPr="00FA4395">
        <w:rPr>
          <w:rFonts w:ascii="Arial" w:hAnsi="Arial" w:cs="Arial"/>
          <w:bCs/>
          <w:i/>
          <w:iCs/>
          <w:color w:val="000000" w:themeColor="text1"/>
          <w:sz w:val="20"/>
          <w:szCs w:val="20"/>
          <w:lang w:val="en-US"/>
        </w:rPr>
        <w:t>(CHO.mee.par.pro)</w:t>
      </w:r>
      <w:r w:rsidRPr="00FA4395">
        <w:rPr>
          <w:rFonts w:ascii="Arial" w:hAnsi="Arial" w:cs="Arial"/>
          <w:bCs/>
          <w:color w:val="000000" w:themeColor="text1"/>
          <w:sz w:val="20"/>
          <w:szCs w:val="20"/>
          <w:lang w:val="en-US"/>
        </w:rPr>
        <w:t xml:space="preserve"> Describes the procedure for participating in a meeting</w:t>
      </w:r>
    </w:p>
    <w:p w14:paraId="7977824F" w14:textId="77777777" w:rsidR="00584039" w:rsidRPr="00FA4395" w:rsidRDefault="00584039" w:rsidP="00584039">
      <w:pPr>
        <w:pStyle w:val="Prrafodelista"/>
        <w:numPr>
          <w:ilvl w:val="2"/>
          <w:numId w:val="10"/>
        </w:numPr>
        <w:spacing w:after="0" w:line="276" w:lineRule="auto"/>
        <w:jc w:val="both"/>
        <w:rPr>
          <w:rFonts w:ascii="Arial" w:hAnsi="Arial" w:cs="Arial"/>
          <w:color w:val="000000" w:themeColor="text1"/>
          <w:sz w:val="20"/>
          <w:szCs w:val="20"/>
          <w:lang w:val="en-US"/>
        </w:rPr>
      </w:pPr>
      <w:r w:rsidRPr="00FA4395">
        <w:rPr>
          <w:rFonts w:ascii="Arial" w:hAnsi="Arial" w:cs="Arial"/>
          <w:b/>
          <w:iCs/>
          <w:color w:val="000000" w:themeColor="text1"/>
          <w:sz w:val="20"/>
          <w:szCs w:val="20"/>
          <w:lang w:val="en-US"/>
        </w:rPr>
        <w:t xml:space="preserve">Subject </w:t>
      </w:r>
      <w:r w:rsidRPr="00FA4395">
        <w:rPr>
          <w:rFonts w:ascii="Arial" w:hAnsi="Arial" w:cs="Arial"/>
          <w:i/>
          <w:iCs/>
          <w:color w:val="000000" w:themeColor="text1"/>
          <w:sz w:val="20"/>
          <w:szCs w:val="20"/>
          <w:lang w:val="en-US"/>
        </w:rPr>
        <w:t xml:space="preserve">(CHO.mee.sub) </w:t>
      </w:r>
      <w:r w:rsidRPr="00FA4395">
        <w:rPr>
          <w:rFonts w:ascii="Arial" w:hAnsi="Arial" w:cs="Arial"/>
          <w:sz w:val="20"/>
          <w:szCs w:val="20"/>
          <w:lang w:val="en-GB"/>
        </w:rPr>
        <w:t>Outlines the topics to be discussed during meetings.</w:t>
      </w:r>
    </w:p>
    <w:p w14:paraId="442D991F" w14:textId="77777777" w:rsidR="00584039" w:rsidRPr="00FA4395" w:rsidRDefault="00584039" w:rsidP="00584039">
      <w:pPr>
        <w:pStyle w:val="Prrafodelista"/>
        <w:numPr>
          <w:ilvl w:val="2"/>
          <w:numId w:val="10"/>
        </w:numPr>
        <w:spacing w:after="0" w:line="276" w:lineRule="auto"/>
        <w:jc w:val="both"/>
        <w:rPr>
          <w:rFonts w:ascii="Arial" w:hAnsi="Arial" w:cs="Arial"/>
          <w:bCs/>
          <w:color w:val="000000" w:themeColor="text1"/>
          <w:sz w:val="20"/>
          <w:szCs w:val="20"/>
          <w:lang w:val="en-US"/>
        </w:rPr>
      </w:pPr>
      <w:r w:rsidRPr="00FA4395">
        <w:rPr>
          <w:rFonts w:ascii="Arial" w:hAnsi="Arial" w:cs="Arial"/>
          <w:b/>
          <w:color w:val="000000" w:themeColor="text1"/>
          <w:sz w:val="20"/>
          <w:szCs w:val="20"/>
          <w:lang w:val="en-US"/>
        </w:rPr>
        <w:t xml:space="preserve">Time </w:t>
      </w:r>
      <w:r w:rsidRPr="00FA4395">
        <w:rPr>
          <w:rFonts w:ascii="Arial" w:hAnsi="Arial" w:cs="Arial"/>
          <w:bCs/>
          <w:color w:val="000000" w:themeColor="text1"/>
          <w:sz w:val="20"/>
          <w:szCs w:val="20"/>
          <w:lang w:val="en-US"/>
        </w:rPr>
        <w:t xml:space="preserve">(CHO.mee.tim) </w:t>
      </w:r>
      <w:r w:rsidRPr="00FA4395">
        <w:rPr>
          <w:rFonts w:ascii="Arial" w:hAnsi="Arial" w:cs="Arial"/>
          <w:sz w:val="20"/>
          <w:szCs w:val="20"/>
          <w:lang w:val="en-GB"/>
        </w:rPr>
        <w:t>Sets the time, frequency and duration for meetings</w:t>
      </w:r>
      <w:r w:rsidRPr="00FA4395">
        <w:rPr>
          <w:rFonts w:ascii="Arial" w:hAnsi="Arial" w:cs="Arial"/>
          <w:bCs/>
          <w:color w:val="000000" w:themeColor="text1"/>
          <w:sz w:val="20"/>
          <w:szCs w:val="20"/>
          <w:lang w:val="en-US"/>
        </w:rPr>
        <w:t>.</w:t>
      </w:r>
    </w:p>
    <w:p w14:paraId="24581A9F" w14:textId="77777777" w:rsidR="00584039" w:rsidRPr="00FA4395" w:rsidRDefault="00584039" w:rsidP="001345E5">
      <w:pPr>
        <w:pStyle w:val="Prrafodelista"/>
        <w:numPr>
          <w:ilvl w:val="3"/>
          <w:numId w:val="10"/>
        </w:numPr>
        <w:spacing w:after="0" w:line="276" w:lineRule="auto"/>
        <w:ind w:hanging="862"/>
        <w:jc w:val="both"/>
        <w:rPr>
          <w:rFonts w:ascii="Arial" w:hAnsi="Arial" w:cs="Arial"/>
          <w:bCs/>
          <w:color w:val="000000" w:themeColor="text1"/>
          <w:sz w:val="20"/>
          <w:szCs w:val="20"/>
          <w:lang w:val="en-US"/>
        </w:rPr>
      </w:pPr>
      <w:r w:rsidRPr="001345E5">
        <w:rPr>
          <w:rFonts w:ascii="Arial" w:hAnsi="Arial" w:cs="Arial"/>
          <w:b/>
          <w:color w:val="000000" w:themeColor="text1"/>
          <w:sz w:val="20"/>
          <w:szCs w:val="20"/>
          <w:lang w:val="en-GB"/>
        </w:rPr>
        <w:t>Duration</w:t>
      </w:r>
      <w:r w:rsidRPr="00FA4395">
        <w:rPr>
          <w:rFonts w:ascii="Arial" w:hAnsi="Arial" w:cs="Arial"/>
          <w:bCs/>
          <w:color w:val="000000" w:themeColor="text1"/>
          <w:sz w:val="20"/>
          <w:szCs w:val="20"/>
          <w:lang w:val="en-US"/>
        </w:rPr>
        <w:t xml:space="preserve"> </w:t>
      </w:r>
      <w:r w:rsidRPr="00FA4395">
        <w:rPr>
          <w:rFonts w:ascii="Arial" w:hAnsi="Arial" w:cs="Arial"/>
          <w:bCs/>
          <w:i/>
          <w:color w:val="000000" w:themeColor="text1"/>
          <w:sz w:val="20"/>
          <w:szCs w:val="20"/>
          <w:lang w:val="en-US"/>
        </w:rPr>
        <w:t xml:space="preserve">(CHO.mee.tim.dur) </w:t>
      </w:r>
      <w:r w:rsidRPr="00FA4395">
        <w:rPr>
          <w:rFonts w:ascii="Arial" w:hAnsi="Arial" w:cs="Arial"/>
          <w:bCs/>
          <w:color w:val="000000" w:themeColor="text1"/>
          <w:sz w:val="20"/>
          <w:szCs w:val="20"/>
          <w:lang w:val="en-US"/>
        </w:rPr>
        <w:t>Sets the duration for meetings.</w:t>
      </w:r>
    </w:p>
    <w:p w14:paraId="63020FDD" w14:textId="77777777" w:rsidR="00584039" w:rsidRPr="00FA4395" w:rsidRDefault="00584039" w:rsidP="001345E5">
      <w:pPr>
        <w:pStyle w:val="Prrafodelista"/>
        <w:numPr>
          <w:ilvl w:val="3"/>
          <w:numId w:val="10"/>
        </w:numPr>
        <w:spacing w:after="0" w:line="276" w:lineRule="auto"/>
        <w:ind w:hanging="862"/>
        <w:jc w:val="both"/>
        <w:rPr>
          <w:rFonts w:ascii="Arial" w:hAnsi="Arial" w:cs="Arial"/>
          <w:bCs/>
          <w:color w:val="000000" w:themeColor="text1"/>
          <w:sz w:val="20"/>
          <w:szCs w:val="20"/>
          <w:lang w:val="en-US"/>
        </w:rPr>
      </w:pPr>
      <w:r w:rsidRPr="001345E5">
        <w:rPr>
          <w:rFonts w:ascii="Arial" w:hAnsi="Arial" w:cs="Arial"/>
          <w:b/>
          <w:color w:val="000000" w:themeColor="text1"/>
          <w:sz w:val="20"/>
          <w:szCs w:val="20"/>
          <w:lang w:val="en-GB"/>
        </w:rPr>
        <w:t>Frequency</w:t>
      </w:r>
      <w:r w:rsidRPr="00FA4395">
        <w:rPr>
          <w:rFonts w:ascii="Arial" w:hAnsi="Arial" w:cs="Arial"/>
          <w:b/>
          <w:bCs/>
          <w:color w:val="000000" w:themeColor="text1"/>
          <w:sz w:val="20"/>
          <w:szCs w:val="20"/>
          <w:lang w:val="en-US"/>
        </w:rPr>
        <w:t xml:space="preserve"> </w:t>
      </w:r>
      <w:r w:rsidRPr="00FA4395">
        <w:rPr>
          <w:rFonts w:ascii="Arial" w:hAnsi="Arial" w:cs="Arial"/>
          <w:i/>
          <w:iCs/>
          <w:color w:val="000000" w:themeColor="text1"/>
          <w:sz w:val="20"/>
          <w:szCs w:val="20"/>
          <w:lang w:val="en-US"/>
        </w:rPr>
        <w:t xml:space="preserve">(CHO.mee.tim.fre) </w:t>
      </w:r>
      <w:r w:rsidRPr="00FA4395">
        <w:rPr>
          <w:rFonts w:ascii="Arial" w:hAnsi="Arial" w:cs="Arial"/>
          <w:sz w:val="20"/>
          <w:szCs w:val="20"/>
          <w:lang w:val="en-GB"/>
        </w:rPr>
        <w:t>Sets the frequency for holding meetings</w:t>
      </w:r>
      <w:r w:rsidRPr="00FA4395">
        <w:rPr>
          <w:rFonts w:ascii="Arial" w:hAnsi="Arial" w:cs="Arial"/>
          <w:color w:val="000000" w:themeColor="text1"/>
          <w:sz w:val="20"/>
          <w:szCs w:val="20"/>
          <w:lang w:val="en-US"/>
        </w:rPr>
        <w:t>.</w:t>
      </w:r>
    </w:p>
    <w:p w14:paraId="612783C6" w14:textId="77777777" w:rsidR="00584039" w:rsidRPr="00FA4395" w:rsidRDefault="00584039" w:rsidP="001345E5">
      <w:pPr>
        <w:pStyle w:val="Prrafodelista"/>
        <w:numPr>
          <w:ilvl w:val="3"/>
          <w:numId w:val="10"/>
        </w:numPr>
        <w:spacing w:after="0" w:line="276" w:lineRule="auto"/>
        <w:ind w:hanging="862"/>
        <w:jc w:val="both"/>
        <w:rPr>
          <w:rFonts w:ascii="Arial" w:hAnsi="Arial" w:cs="Arial"/>
          <w:bCs/>
          <w:color w:val="000000" w:themeColor="text1"/>
          <w:sz w:val="20"/>
          <w:szCs w:val="20"/>
          <w:lang w:val="en-US"/>
        </w:rPr>
      </w:pPr>
      <w:r w:rsidRPr="001345E5">
        <w:rPr>
          <w:rFonts w:ascii="Arial" w:hAnsi="Arial" w:cs="Arial"/>
          <w:b/>
          <w:color w:val="000000" w:themeColor="text1"/>
          <w:sz w:val="20"/>
          <w:szCs w:val="20"/>
          <w:lang w:val="en-GB"/>
        </w:rPr>
        <w:t>Timing</w:t>
      </w:r>
      <w:r w:rsidRPr="00FA4395">
        <w:rPr>
          <w:rFonts w:ascii="Arial" w:hAnsi="Arial" w:cs="Arial"/>
          <w:b/>
          <w:bCs/>
          <w:color w:val="000000" w:themeColor="text1"/>
          <w:sz w:val="20"/>
          <w:szCs w:val="20"/>
          <w:lang w:val="en-US"/>
        </w:rPr>
        <w:t xml:space="preserve"> </w:t>
      </w:r>
      <w:r w:rsidRPr="00FA4395">
        <w:rPr>
          <w:rFonts w:ascii="Arial" w:hAnsi="Arial" w:cs="Arial"/>
          <w:i/>
          <w:iCs/>
          <w:color w:val="000000" w:themeColor="text1"/>
          <w:sz w:val="20"/>
          <w:szCs w:val="20"/>
          <w:lang w:val="en-US"/>
        </w:rPr>
        <w:t xml:space="preserve">(CHO.mee.tim.tim) </w:t>
      </w:r>
      <w:r w:rsidRPr="00FA4395">
        <w:rPr>
          <w:rFonts w:ascii="Arial" w:hAnsi="Arial" w:cs="Arial"/>
          <w:sz w:val="20"/>
          <w:szCs w:val="20"/>
          <w:lang w:val="en-GB"/>
        </w:rPr>
        <w:t>Sets the time for meetings</w:t>
      </w:r>
      <w:r w:rsidRPr="00FA4395">
        <w:rPr>
          <w:rFonts w:ascii="Arial" w:hAnsi="Arial" w:cs="Arial"/>
          <w:color w:val="000000" w:themeColor="text1"/>
          <w:sz w:val="20"/>
          <w:szCs w:val="20"/>
          <w:lang w:val="en-US"/>
        </w:rPr>
        <w:t>.</w:t>
      </w:r>
    </w:p>
    <w:p w14:paraId="4ACFED1F" w14:textId="679A45C0" w:rsidR="001A75AD" w:rsidRPr="00FA4395" w:rsidRDefault="001A75AD" w:rsidP="001A75AD">
      <w:pPr>
        <w:pStyle w:val="Prrafodelista"/>
        <w:numPr>
          <w:ilvl w:val="2"/>
          <w:numId w:val="10"/>
        </w:numPr>
        <w:spacing w:after="0" w:line="276" w:lineRule="auto"/>
        <w:jc w:val="both"/>
        <w:rPr>
          <w:rFonts w:ascii="Arial" w:hAnsi="Arial" w:cs="Arial"/>
          <w:color w:val="000000" w:themeColor="text1"/>
          <w:sz w:val="20"/>
          <w:szCs w:val="20"/>
          <w:lang w:val="en-US"/>
        </w:rPr>
      </w:pPr>
      <w:r w:rsidRPr="00FA4395">
        <w:rPr>
          <w:rFonts w:ascii="Arial" w:hAnsi="Arial" w:cs="Arial"/>
          <w:b/>
          <w:iCs/>
          <w:color w:val="000000" w:themeColor="text1"/>
          <w:sz w:val="20"/>
          <w:szCs w:val="20"/>
          <w:lang w:val="en-US"/>
        </w:rPr>
        <w:t xml:space="preserve">Type </w:t>
      </w:r>
      <w:r w:rsidRPr="00FA4395">
        <w:rPr>
          <w:rFonts w:ascii="Arial" w:hAnsi="Arial" w:cs="Arial"/>
          <w:i/>
          <w:iCs/>
          <w:color w:val="000000" w:themeColor="text1"/>
          <w:sz w:val="20"/>
          <w:szCs w:val="20"/>
          <w:lang w:val="en-US"/>
        </w:rPr>
        <w:t xml:space="preserve">(CHO.mee.typ) </w:t>
      </w:r>
      <w:r w:rsidRPr="00FA4395">
        <w:rPr>
          <w:rFonts w:ascii="Arial" w:hAnsi="Arial" w:cs="Arial"/>
          <w:sz w:val="20"/>
          <w:szCs w:val="20"/>
          <w:lang w:val="en-GB"/>
        </w:rPr>
        <w:t>Establishes the type of meeting (e.g., general assembly, ordinary assembly).</w:t>
      </w:r>
    </w:p>
    <w:p w14:paraId="20EAB1AA" w14:textId="77777777" w:rsidR="00584039" w:rsidRPr="005E6D50" w:rsidRDefault="00584039" w:rsidP="00584039">
      <w:pPr>
        <w:pStyle w:val="Prrafodelista"/>
        <w:numPr>
          <w:ilvl w:val="1"/>
          <w:numId w:val="10"/>
        </w:numPr>
        <w:spacing w:after="0" w:line="276" w:lineRule="auto"/>
        <w:jc w:val="both"/>
        <w:rPr>
          <w:rFonts w:ascii="Arial" w:hAnsi="Arial" w:cs="Arial"/>
          <w:color w:val="FF0000"/>
          <w:sz w:val="20"/>
          <w:szCs w:val="20"/>
          <w:lang w:val="en-US"/>
        </w:rPr>
      </w:pPr>
      <w:r w:rsidRPr="005E6D50">
        <w:rPr>
          <w:rFonts w:ascii="Arial" w:hAnsi="Arial" w:cs="Arial"/>
          <w:b/>
          <w:color w:val="FF0000"/>
          <w:sz w:val="20"/>
          <w:szCs w:val="20"/>
          <w:lang w:val="en-US"/>
        </w:rPr>
        <w:t xml:space="preserve">Monitoring </w:t>
      </w:r>
      <w:r w:rsidRPr="005E6D50">
        <w:rPr>
          <w:rFonts w:ascii="Arial" w:hAnsi="Arial" w:cs="Arial"/>
          <w:i/>
          <w:iCs/>
          <w:color w:val="FF0000"/>
          <w:sz w:val="20"/>
          <w:szCs w:val="20"/>
          <w:lang w:val="en-US"/>
        </w:rPr>
        <w:t xml:space="preserve">(CHO.mon) </w:t>
      </w:r>
      <w:r w:rsidRPr="005E6D50">
        <w:rPr>
          <w:rFonts w:ascii="Arial" w:hAnsi="Arial" w:cs="Arial"/>
          <w:color w:val="FF0000"/>
          <w:sz w:val="20"/>
          <w:szCs w:val="20"/>
          <w:lang w:val="en-GB"/>
        </w:rPr>
        <w:t>Describes the monitoring processes for compliance with actions and outcomes</w:t>
      </w:r>
      <w:r w:rsidRPr="005E6D50">
        <w:rPr>
          <w:rFonts w:ascii="Arial" w:hAnsi="Arial" w:cs="Arial"/>
          <w:color w:val="FF0000"/>
          <w:sz w:val="20"/>
          <w:szCs w:val="20"/>
          <w:lang w:val="en-US"/>
        </w:rPr>
        <w:t>.</w:t>
      </w:r>
    </w:p>
    <w:p w14:paraId="627CECCB" w14:textId="77777777" w:rsidR="00FD70BB" w:rsidRPr="00FD70BB" w:rsidRDefault="00FD70BB" w:rsidP="00FD70BB">
      <w:pPr>
        <w:pStyle w:val="Prrafodelista"/>
        <w:numPr>
          <w:ilvl w:val="0"/>
          <w:numId w:val="10"/>
        </w:numPr>
        <w:rPr>
          <w:rFonts w:ascii="Arial" w:hAnsi="Arial" w:cs="Arial"/>
          <w:b/>
          <w:iCs/>
          <w:color w:val="000000" w:themeColor="text1"/>
          <w:sz w:val="20"/>
          <w:szCs w:val="20"/>
          <w:lang w:val="en-GB"/>
        </w:rPr>
      </w:pPr>
      <w:r w:rsidRPr="00FD70BB">
        <w:rPr>
          <w:rFonts w:ascii="Arial" w:hAnsi="Arial" w:cs="Arial"/>
          <w:b/>
          <w:iCs/>
          <w:color w:val="000000" w:themeColor="text1"/>
          <w:sz w:val="20"/>
          <w:szCs w:val="20"/>
          <w:lang w:val="en-GB"/>
        </w:rPr>
        <w:br w:type="page"/>
      </w:r>
    </w:p>
    <w:p w14:paraId="62D46383" w14:textId="2208078B" w:rsidR="00521517" w:rsidRPr="00FA4395" w:rsidRDefault="0033178D" w:rsidP="00521517">
      <w:pPr>
        <w:pStyle w:val="Prrafodelista"/>
        <w:numPr>
          <w:ilvl w:val="0"/>
          <w:numId w:val="26"/>
        </w:numPr>
        <w:spacing w:after="0" w:line="276" w:lineRule="auto"/>
        <w:jc w:val="both"/>
        <w:rPr>
          <w:rFonts w:ascii="Arial" w:hAnsi="Arial" w:cs="Arial"/>
          <w:color w:val="000000" w:themeColor="text1"/>
          <w:sz w:val="20"/>
          <w:szCs w:val="20"/>
          <w:lang w:val="en-GB"/>
        </w:rPr>
      </w:pPr>
      <w:r>
        <w:rPr>
          <w:rFonts w:ascii="Arial" w:hAnsi="Arial" w:cs="Arial"/>
          <w:b/>
          <w:color w:val="000000" w:themeColor="text1"/>
          <w:sz w:val="20"/>
          <w:szCs w:val="20"/>
          <w:lang w:val="en-GB"/>
        </w:rPr>
        <w:lastRenderedPageBreak/>
        <w:t>I</w:t>
      </w:r>
      <w:r w:rsidR="00521517" w:rsidRPr="00FA4395">
        <w:rPr>
          <w:rFonts w:ascii="Arial" w:hAnsi="Arial" w:cs="Arial"/>
          <w:b/>
          <w:color w:val="000000" w:themeColor="text1"/>
          <w:sz w:val="20"/>
          <w:szCs w:val="20"/>
          <w:lang w:val="en-GB"/>
        </w:rPr>
        <w:t>nformation (</w:t>
      </w:r>
      <w:r w:rsidR="00521517" w:rsidRPr="00FA4395">
        <w:rPr>
          <w:rFonts w:ascii="Arial" w:hAnsi="Arial" w:cs="Arial"/>
          <w:b/>
          <w:i/>
          <w:iCs/>
          <w:color w:val="000000" w:themeColor="text1"/>
          <w:sz w:val="20"/>
          <w:szCs w:val="20"/>
          <w:lang w:val="en-GB"/>
        </w:rPr>
        <w:t xml:space="preserve">INF) </w:t>
      </w:r>
      <w:r w:rsidR="00521517" w:rsidRPr="00FA4395">
        <w:rPr>
          <w:rFonts w:ascii="Arial" w:hAnsi="Arial" w:cs="Arial"/>
          <w:iCs/>
          <w:color w:val="000000" w:themeColor="text1"/>
          <w:sz w:val="20"/>
          <w:szCs w:val="20"/>
          <w:lang w:val="en-GB"/>
        </w:rPr>
        <w:t>Govern the flow and use of information, determining what information is available, how it is accessed and shared, and how it is used to inform decision-making</w:t>
      </w:r>
      <w:r w:rsidR="00521517">
        <w:rPr>
          <w:rFonts w:ascii="Arial" w:hAnsi="Arial" w:cs="Arial"/>
          <w:iCs/>
          <w:color w:val="000000" w:themeColor="text1"/>
          <w:sz w:val="20"/>
          <w:szCs w:val="20"/>
          <w:lang w:val="en-GB"/>
        </w:rPr>
        <w:t>.</w:t>
      </w:r>
    </w:p>
    <w:p w14:paraId="685F113D" w14:textId="77777777" w:rsidR="008A4611" w:rsidRPr="00FA4395" w:rsidRDefault="008A4611" w:rsidP="008A4611">
      <w:pPr>
        <w:pStyle w:val="Prrafodelista"/>
        <w:numPr>
          <w:ilvl w:val="1"/>
          <w:numId w:val="26"/>
        </w:numPr>
        <w:spacing w:after="0" w:line="276" w:lineRule="auto"/>
        <w:ind w:hanging="436"/>
        <w:jc w:val="both"/>
        <w:rPr>
          <w:rFonts w:ascii="Arial" w:hAnsi="Arial" w:cs="Arial"/>
          <w:i/>
          <w:color w:val="000000" w:themeColor="text1"/>
          <w:sz w:val="20"/>
          <w:szCs w:val="20"/>
          <w:lang w:val="en-US"/>
        </w:rPr>
      </w:pPr>
      <w:r w:rsidRPr="00FA4395">
        <w:rPr>
          <w:rFonts w:ascii="Arial" w:hAnsi="Arial" w:cs="Arial"/>
          <w:b/>
          <w:color w:val="000000" w:themeColor="text1"/>
          <w:sz w:val="20"/>
          <w:szCs w:val="20"/>
          <w:lang w:val="en-US"/>
        </w:rPr>
        <w:t>Accuracy</w:t>
      </w:r>
      <w:r w:rsidRPr="00FA4395">
        <w:rPr>
          <w:rFonts w:ascii="Arial" w:hAnsi="Arial" w:cs="Arial"/>
          <w:color w:val="000000" w:themeColor="text1"/>
          <w:sz w:val="20"/>
          <w:szCs w:val="20"/>
          <w:lang w:val="en-US"/>
        </w:rPr>
        <w:t xml:space="preserve"> </w:t>
      </w:r>
      <w:r w:rsidRPr="00FA4395">
        <w:rPr>
          <w:rFonts w:ascii="Arial" w:hAnsi="Arial" w:cs="Arial"/>
          <w:i/>
          <w:color w:val="000000" w:themeColor="text1"/>
          <w:sz w:val="20"/>
          <w:szCs w:val="20"/>
          <w:lang w:val="en-US"/>
        </w:rPr>
        <w:t xml:space="preserve">(INF.acc) </w:t>
      </w:r>
      <w:r w:rsidRPr="00FA4395">
        <w:rPr>
          <w:rFonts w:ascii="Arial" w:hAnsi="Arial" w:cs="Arial"/>
          <w:sz w:val="20"/>
          <w:szCs w:val="20"/>
          <w:lang w:val="en-GB"/>
        </w:rPr>
        <w:t>Regulates the accuracy of information</w:t>
      </w:r>
      <w:r w:rsidRPr="00FA4395">
        <w:rPr>
          <w:rFonts w:ascii="Arial" w:hAnsi="Arial" w:cs="Arial"/>
          <w:iCs/>
          <w:color w:val="000000" w:themeColor="text1"/>
          <w:sz w:val="20"/>
          <w:szCs w:val="20"/>
          <w:lang w:val="en-US"/>
        </w:rPr>
        <w:t>.</w:t>
      </w:r>
    </w:p>
    <w:p w14:paraId="256549C4" w14:textId="77777777" w:rsidR="008A4611" w:rsidRPr="00FA4395" w:rsidRDefault="008A4611" w:rsidP="008A4611">
      <w:pPr>
        <w:pStyle w:val="Prrafodelista"/>
        <w:numPr>
          <w:ilvl w:val="1"/>
          <w:numId w:val="26"/>
        </w:numPr>
        <w:spacing w:after="0" w:line="276" w:lineRule="auto"/>
        <w:ind w:hanging="436"/>
        <w:jc w:val="both"/>
        <w:rPr>
          <w:rFonts w:ascii="Arial" w:hAnsi="Arial" w:cs="Arial"/>
          <w:i/>
          <w:color w:val="000000" w:themeColor="text1"/>
          <w:sz w:val="20"/>
          <w:szCs w:val="20"/>
          <w:lang w:val="en-US"/>
        </w:rPr>
      </w:pPr>
      <w:r w:rsidRPr="00FA4395">
        <w:rPr>
          <w:rFonts w:ascii="Arial" w:hAnsi="Arial" w:cs="Arial"/>
          <w:b/>
          <w:color w:val="000000" w:themeColor="text1"/>
          <w:sz w:val="20"/>
          <w:szCs w:val="20"/>
          <w:lang w:val="en-US"/>
        </w:rPr>
        <w:t xml:space="preserve">Channel </w:t>
      </w:r>
      <w:r w:rsidRPr="00FA4395">
        <w:rPr>
          <w:rFonts w:ascii="Arial" w:hAnsi="Arial" w:cs="Arial"/>
          <w:i/>
          <w:color w:val="000000" w:themeColor="text1"/>
          <w:sz w:val="20"/>
          <w:szCs w:val="20"/>
          <w:lang w:val="en-US"/>
        </w:rPr>
        <w:t>(INF.cha)</w:t>
      </w:r>
      <w:r w:rsidRPr="00FA4395">
        <w:rPr>
          <w:rFonts w:ascii="Arial" w:hAnsi="Arial" w:cs="Arial"/>
          <w:b/>
          <w:color w:val="000000" w:themeColor="text1"/>
          <w:sz w:val="20"/>
          <w:szCs w:val="20"/>
          <w:lang w:val="en-US"/>
        </w:rPr>
        <w:t xml:space="preserve"> </w:t>
      </w:r>
      <w:r w:rsidRPr="00FA4395">
        <w:rPr>
          <w:rFonts w:ascii="Arial" w:hAnsi="Arial" w:cs="Arial"/>
          <w:sz w:val="20"/>
          <w:szCs w:val="20"/>
          <w:lang w:val="en-GB"/>
        </w:rPr>
        <w:t>Defines the methods of communication, including assemblies, meetings, newsletters, online platforms, and signage.</w:t>
      </w:r>
    </w:p>
    <w:p w14:paraId="39CBBD4B" w14:textId="77777777" w:rsidR="008A4611" w:rsidRPr="002743C1" w:rsidRDefault="008A4611" w:rsidP="008A4611">
      <w:pPr>
        <w:pStyle w:val="Prrafodelista"/>
        <w:numPr>
          <w:ilvl w:val="1"/>
          <w:numId w:val="26"/>
        </w:numPr>
        <w:spacing w:after="0" w:line="276" w:lineRule="auto"/>
        <w:ind w:hanging="436"/>
        <w:jc w:val="both"/>
        <w:rPr>
          <w:rFonts w:ascii="Arial" w:hAnsi="Arial" w:cs="Arial"/>
          <w:color w:val="FF0000"/>
          <w:sz w:val="20"/>
          <w:szCs w:val="20"/>
          <w:lang w:val="en-GB"/>
        </w:rPr>
      </w:pPr>
      <w:r w:rsidRPr="002743C1">
        <w:rPr>
          <w:rFonts w:ascii="Arial" w:hAnsi="Arial" w:cs="Arial"/>
          <w:b/>
          <w:color w:val="FF0000"/>
          <w:sz w:val="20"/>
          <w:szCs w:val="20"/>
          <w:lang w:val="en-GB"/>
        </w:rPr>
        <w:t>Control</w:t>
      </w:r>
      <w:r w:rsidRPr="002743C1">
        <w:rPr>
          <w:rFonts w:ascii="Arial" w:hAnsi="Arial" w:cs="Arial"/>
          <w:color w:val="FF0000"/>
          <w:sz w:val="20"/>
          <w:szCs w:val="20"/>
          <w:lang w:val="en-GB"/>
        </w:rPr>
        <w:t xml:space="preserve"> </w:t>
      </w:r>
      <w:r w:rsidRPr="002743C1">
        <w:rPr>
          <w:rFonts w:ascii="Arial" w:hAnsi="Arial" w:cs="Arial"/>
          <w:i/>
          <w:iCs/>
          <w:color w:val="FF0000"/>
          <w:sz w:val="20"/>
          <w:szCs w:val="20"/>
          <w:lang w:val="en-GB"/>
        </w:rPr>
        <w:t>(INF.con)</w:t>
      </w:r>
      <w:r w:rsidRPr="002743C1">
        <w:rPr>
          <w:rFonts w:ascii="Arial" w:hAnsi="Arial" w:cs="Arial"/>
          <w:color w:val="FF0000"/>
          <w:sz w:val="20"/>
          <w:szCs w:val="20"/>
          <w:lang w:val="en-GB"/>
        </w:rPr>
        <w:t xml:space="preserve"> Defines the information control process.</w:t>
      </w:r>
    </w:p>
    <w:p w14:paraId="2225BEC5" w14:textId="77777777" w:rsidR="008A4611" w:rsidRPr="00FA4395" w:rsidRDefault="008A4611" w:rsidP="008A4611">
      <w:pPr>
        <w:pStyle w:val="Prrafodelista"/>
        <w:numPr>
          <w:ilvl w:val="1"/>
          <w:numId w:val="26"/>
        </w:numPr>
        <w:spacing w:after="0" w:line="276" w:lineRule="auto"/>
        <w:ind w:hanging="436"/>
        <w:jc w:val="both"/>
        <w:rPr>
          <w:rFonts w:ascii="Arial" w:hAnsi="Arial" w:cs="Arial"/>
          <w:i/>
          <w:color w:val="000000" w:themeColor="text1"/>
          <w:sz w:val="20"/>
          <w:szCs w:val="20"/>
          <w:lang w:val="en-US"/>
        </w:rPr>
      </w:pPr>
      <w:r w:rsidRPr="00FA4395">
        <w:rPr>
          <w:rFonts w:ascii="Arial" w:hAnsi="Arial" w:cs="Arial"/>
          <w:b/>
          <w:color w:val="000000" w:themeColor="text1"/>
          <w:sz w:val="20"/>
          <w:szCs w:val="20"/>
          <w:lang w:val="en-US"/>
        </w:rPr>
        <w:t>Format</w:t>
      </w:r>
      <w:r w:rsidRPr="00FA4395">
        <w:rPr>
          <w:rFonts w:ascii="Arial" w:hAnsi="Arial" w:cs="Arial"/>
          <w:color w:val="000000" w:themeColor="text1"/>
          <w:sz w:val="20"/>
          <w:szCs w:val="20"/>
          <w:lang w:val="en-US"/>
        </w:rPr>
        <w:t xml:space="preserve"> </w:t>
      </w:r>
      <w:r w:rsidRPr="00FA4395">
        <w:rPr>
          <w:rFonts w:ascii="Arial" w:hAnsi="Arial" w:cs="Arial"/>
          <w:i/>
          <w:iCs/>
          <w:color w:val="000000" w:themeColor="text1"/>
          <w:sz w:val="20"/>
          <w:szCs w:val="20"/>
          <w:lang w:val="en-US"/>
        </w:rPr>
        <w:t>(INF.for)</w:t>
      </w:r>
      <w:r w:rsidRPr="00FA4395">
        <w:rPr>
          <w:rFonts w:ascii="Arial" w:hAnsi="Arial" w:cs="Arial"/>
          <w:color w:val="000000" w:themeColor="text1"/>
          <w:sz w:val="20"/>
          <w:szCs w:val="20"/>
          <w:lang w:val="en-US"/>
        </w:rPr>
        <w:t xml:space="preserve"> </w:t>
      </w:r>
      <w:r w:rsidRPr="00FA4395">
        <w:rPr>
          <w:rFonts w:ascii="Arial" w:hAnsi="Arial" w:cs="Arial"/>
          <w:sz w:val="20"/>
          <w:szCs w:val="20"/>
          <w:lang w:val="en-GB"/>
        </w:rPr>
        <w:t>Establishes the mode (e.g., oral, written, visual) and format (e.g., size, duration) for sharing information.</w:t>
      </w:r>
    </w:p>
    <w:p w14:paraId="04828569" w14:textId="77777777" w:rsidR="008A4611" w:rsidRPr="00FA4395" w:rsidRDefault="008A4611" w:rsidP="008A4611">
      <w:pPr>
        <w:pStyle w:val="Prrafodelista"/>
        <w:numPr>
          <w:ilvl w:val="1"/>
          <w:numId w:val="26"/>
        </w:numPr>
        <w:spacing w:after="0" w:line="276" w:lineRule="auto"/>
        <w:ind w:hanging="436"/>
        <w:jc w:val="both"/>
        <w:rPr>
          <w:rFonts w:ascii="Arial" w:hAnsi="Arial" w:cs="Arial"/>
          <w:i/>
          <w:color w:val="000000" w:themeColor="text1"/>
          <w:sz w:val="20"/>
          <w:szCs w:val="20"/>
          <w:lang w:val="en-US"/>
        </w:rPr>
      </w:pPr>
      <w:r w:rsidRPr="00FA4395">
        <w:rPr>
          <w:rFonts w:ascii="Arial" w:hAnsi="Arial" w:cs="Arial"/>
          <w:b/>
          <w:color w:val="000000" w:themeColor="text1"/>
          <w:sz w:val="20"/>
          <w:szCs w:val="20"/>
          <w:lang w:val="en-GB"/>
        </w:rPr>
        <w:t>Language</w:t>
      </w:r>
      <w:r w:rsidRPr="00FA4395">
        <w:rPr>
          <w:rFonts w:ascii="Arial" w:hAnsi="Arial" w:cs="Arial"/>
          <w:color w:val="000000" w:themeColor="text1"/>
          <w:sz w:val="20"/>
          <w:szCs w:val="20"/>
          <w:lang w:val="en-GB"/>
        </w:rPr>
        <w:t xml:space="preserve"> </w:t>
      </w:r>
      <w:r w:rsidRPr="00FA4395">
        <w:rPr>
          <w:rFonts w:ascii="Arial" w:hAnsi="Arial" w:cs="Arial"/>
          <w:i/>
          <w:color w:val="000000" w:themeColor="text1"/>
          <w:sz w:val="20"/>
          <w:szCs w:val="20"/>
          <w:lang w:val="en-GB"/>
        </w:rPr>
        <w:t xml:space="preserve">(INF.lan) </w:t>
      </w:r>
      <w:r w:rsidRPr="00FA4395">
        <w:rPr>
          <w:rFonts w:ascii="Arial" w:hAnsi="Arial" w:cs="Arial"/>
          <w:sz w:val="20"/>
          <w:szCs w:val="20"/>
          <w:lang w:val="en-GB"/>
        </w:rPr>
        <w:t>Establishes the official language for communication</w:t>
      </w:r>
      <w:r w:rsidRPr="00FA4395">
        <w:rPr>
          <w:rFonts w:ascii="Arial" w:hAnsi="Arial" w:cs="Arial"/>
          <w:iCs/>
          <w:color w:val="000000" w:themeColor="text1"/>
          <w:sz w:val="20"/>
          <w:szCs w:val="20"/>
          <w:lang w:val="en-GB"/>
        </w:rPr>
        <w:t>.</w:t>
      </w:r>
    </w:p>
    <w:p w14:paraId="08FA7787" w14:textId="77777777" w:rsidR="00521517" w:rsidRPr="00FA4395" w:rsidRDefault="00521517" w:rsidP="00521517">
      <w:pPr>
        <w:pStyle w:val="Prrafodelista"/>
        <w:numPr>
          <w:ilvl w:val="1"/>
          <w:numId w:val="26"/>
        </w:numPr>
        <w:spacing w:after="0" w:line="276" w:lineRule="auto"/>
        <w:ind w:hanging="436"/>
        <w:jc w:val="both"/>
        <w:rPr>
          <w:rFonts w:ascii="Arial" w:hAnsi="Arial" w:cs="Arial"/>
          <w:i/>
          <w:color w:val="000000" w:themeColor="text1"/>
          <w:sz w:val="20"/>
          <w:szCs w:val="20"/>
          <w:lang w:val="en-US"/>
        </w:rPr>
      </w:pPr>
      <w:r w:rsidRPr="00FA4395">
        <w:rPr>
          <w:rFonts w:ascii="Arial" w:hAnsi="Arial" w:cs="Arial"/>
          <w:b/>
          <w:color w:val="000000" w:themeColor="text1"/>
          <w:sz w:val="20"/>
          <w:szCs w:val="20"/>
          <w:lang w:val="en-GB"/>
        </w:rPr>
        <w:t>Network</w:t>
      </w:r>
      <w:r w:rsidRPr="00FA4395">
        <w:rPr>
          <w:rFonts w:ascii="Arial" w:hAnsi="Arial" w:cs="Arial"/>
          <w:color w:val="000000" w:themeColor="text1"/>
          <w:sz w:val="20"/>
          <w:szCs w:val="20"/>
          <w:lang w:val="en-GB"/>
        </w:rPr>
        <w:t xml:space="preserve"> </w:t>
      </w:r>
      <w:r w:rsidRPr="00FA4395">
        <w:rPr>
          <w:rFonts w:ascii="Arial" w:hAnsi="Arial" w:cs="Arial"/>
          <w:i/>
          <w:iCs/>
          <w:color w:val="000000" w:themeColor="text1"/>
          <w:sz w:val="20"/>
          <w:szCs w:val="20"/>
          <w:lang w:val="en-GB"/>
        </w:rPr>
        <w:t>(INF.net)</w:t>
      </w:r>
      <w:r w:rsidRPr="00FA4395">
        <w:rPr>
          <w:rFonts w:ascii="Arial" w:hAnsi="Arial" w:cs="Arial"/>
          <w:color w:val="000000" w:themeColor="text1"/>
          <w:sz w:val="20"/>
          <w:szCs w:val="20"/>
          <w:lang w:val="en-GB"/>
        </w:rPr>
        <w:t xml:space="preserve"> </w:t>
      </w:r>
      <w:r w:rsidRPr="00FA4395">
        <w:rPr>
          <w:rFonts w:ascii="Arial" w:hAnsi="Arial" w:cs="Arial"/>
          <w:sz w:val="20"/>
          <w:szCs w:val="20"/>
          <w:lang w:val="en-GB"/>
        </w:rPr>
        <w:t>Establishes the communication network</w:t>
      </w:r>
      <w:r w:rsidRPr="00FA4395">
        <w:rPr>
          <w:rFonts w:ascii="Arial" w:hAnsi="Arial" w:cs="Arial"/>
          <w:color w:val="000000" w:themeColor="text1"/>
          <w:sz w:val="20"/>
          <w:szCs w:val="20"/>
          <w:lang w:val="en-US"/>
        </w:rPr>
        <w:t>.</w:t>
      </w:r>
    </w:p>
    <w:p w14:paraId="19B9BBCF" w14:textId="77777777" w:rsidR="00521517" w:rsidRPr="00FA4395" w:rsidRDefault="00521517" w:rsidP="00521517">
      <w:pPr>
        <w:pStyle w:val="Prrafodelista"/>
        <w:numPr>
          <w:ilvl w:val="1"/>
          <w:numId w:val="26"/>
        </w:numPr>
        <w:spacing w:after="0" w:line="276" w:lineRule="auto"/>
        <w:ind w:hanging="436"/>
        <w:jc w:val="both"/>
        <w:rPr>
          <w:rFonts w:ascii="Arial" w:hAnsi="Arial" w:cs="Arial"/>
          <w:i/>
          <w:color w:val="000000" w:themeColor="text1"/>
          <w:sz w:val="20"/>
          <w:szCs w:val="20"/>
          <w:lang w:val="en-US"/>
        </w:rPr>
      </w:pPr>
      <w:r w:rsidRPr="00FA4395">
        <w:rPr>
          <w:rFonts w:ascii="Arial" w:hAnsi="Arial" w:cs="Arial"/>
          <w:b/>
          <w:color w:val="000000" w:themeColor="text1"/>
          <w:sz w:val="20"/>
          <w:szCs w:val="20"/>
          <w:lang w:val="en-US"/>
        </w:rPr>
        <w:t xml:space="preserve">Subject </w:t>
      </w:r>
      <w:r w:rsidRPr="00FA4395">
        <w:rPr>
          <w:rFonts w:ascii="Arial" w:hAnsi="Arial" w:cs="Arial"/>
          <w:i/>
          <w:color w:val="000000" w:themeColor="text1"/>
          <w:sz w:val="20"/>
          <w:szCs w:val="20"/>
          <w:lang w:val="en-US"/>
        </w:rPr>
        <w:t xml:space="preserve">(INF.sub) </w:t>
      </w:r>
      <w:r w:rsidRPr="00FA4395">
        <w:rPr>
          <w:rFonts w:ascii="Arial" w:hAnsi="Arial" w:cs="Arial"/>
          <w:sz w:val="20"/>
          <w:szCs w:val="20"/>
          <w:lang w:val="en-GB"/>
        </w:rPr>
        <w:t>Defin</w:t>
      </w:r>
      <w:r w:rsidRPr="007C554C">
        <w:rPr>
          <w:rFonts w:ascii="Arial" w:hAnsi="Arial" w:cs="Arial"/>
          <w:sz w:val="20"/>
          <w:szCs w:val="20"/>
          <w:lang w:val="en-GB"/>
        </w:rPr>
        <w:t xml:space="preserve">es </w:t>
      </w:r>
      <w:r w:rsidRPr="00191F78">
        <w:rPr>
          <w:rFonts w:ascii="Arial" w:hAnsi="Arial" w:cs="Arial"/>
          <w:sz w:val="20"/>
          <w:szCs w:val="20"/>
          <w:lang w:val="en-GB"/>
        </w:rPr>
        <w:t>or restricts</w:t>
      </w:r>
      <w:r w:rsidRPr="007C554C">
        <w:rPr>
          <w:rFonts w:ascii="Arial" w:hAnsi="Arial" w:cs="Arial"/>
          <w:sz w:val="20"/>
          <w:szCs w:val="20"/>
          <w:lang w:val="en-GB"/>
        </w:rPr>
        <w:t xml:space="preserve"> the infor</w:t>
      </w:r>
      <w:r w:rsidRPr="00FA4395">
        <w:rPr>
          <w:rFonts w:ascii="Arial" w:hAnsi="Arial" w:cs="Arial"/>
          <w:sz w:val="20"/>
          <w:szCs w:val="20"/>
          <w:lang w:val="en-GB"/>
        </w:rPr>
        <w:t>mation (e.g., topics) shared among actors, including meeting announcements</w:t>
      </w:r>
      <w:r w:rsidRPr="00FA4395">
        <w:rPr>
          <w:rFonts w:ascii="Arial" w:hAnsi="Arial" w:cs="Arial"/>
          <w:iCs/>
          <w:color w:val="000000" w:themeColor="text1"/>
          <w:sz w:val="20"/>
          <w:szCs w:val="20"/>
          <w:lang w:val="en-US"/>
        </w:rPr>
        <w:t xml:space="preserve">. </w:t>
      </w:r>
    </w:p>
    <w:p w14:paraId="0566B58A" w14:textId="77777777" w:rsidR="00521517" w:rsidRPr="00FA4395" w:rsidRDefault="00521517" w:rsidP="00521517">
      <w:pPr>
        <w:pStyle w:val="Prrafodelista"/>
        <w:numPr>
          <w:ilvl w:val="1"/>
          <w:numId w:val="26"/>
        </w:numPr>
        <w:spacing w:after="0" w:line="276" w:lineRule="auto"/>
        <w:ind w:hanging="436"/>
        <w:jc w:val="both"/>
        <w:rPr>
          <w:rFonts w:ascii="Arial" w:hAnsi="Arial" w:cs="Arial"/>
          <w:color w:val="000000" w:themeColor="text1"/>
          <w:sz w:val="20"/>
          <w:szCs w:val="20"/>
          <w:lang w:val="en-GB"/>
        </w:rPr>
      </w:pPr>
      <w:r w:rsidRPr="00FA4395">
        <w:rPr>
          <w:rFonts w:ascii="Arial" w:hAnsi="Arial" w:cs="Arial"/>
          <w:b/>
          <w:color w:val="000000" w:themeColor="text1"/>
          <w:sz w:val="20"/>
          <w:szCs w:val="20"/>
          <w:lang w:val="en-GB"/>
        </w:rPr>
        <w:t>Time</w:t>
      </w:r>
      <w:r w:rsidRPr="00FA4395">
        <w:rPr>
          <w:rFonts w:ascii="Arial" w:hAnsi="Arial" w:cs="Arial"/>
          <w:color w:val="000000" w:themeColor="text1"/>
          <w:sz w:val="20"/>
          <w:szCs w:val="20"/>
          <w:lang w:val="en-GB"/>
        </w:rPr>
        <w:t xml:space="preserve"> (INF.tim) </w:t>
      </w:r>
      <w:r w:rsidRPr="00FA4395">
        <w:rPr>
          <w:rFonts w:ascii="Arial" w:hAnsi="Arial" w:cs="Arial"/>
          <w:sz w:val="20"/>
          <w:szCs w:val="20"/>
          <w:lang w:val="en-GB"/>
        </w:rPr>
        <w:t>Sets the time and frequency for information exchange</w:t>
      </w:r>
      <w:r w:rsidRPr="00FA4395">
        <w:rPr>
          <w:rFonts w:ascii="Arial" w:hAnsi="Arial" w:cs="Arial"/>
          <w:color w:val="000000" w:themeColor="text1"/>
          <w:sz w:val="20"/>
          <w:szCs w:val="20"/>
          <w:lang w:val="en-GB"/>
        </w:rPr>
        <w:t xml:space="preserve">. </w:t>
      </w:r>
    </w:p>
    <w:p w14:paraId="504F3198" w14:textId="77777777" w:rsidR="00521517" w:rsidRPr="00FA4395" w:rsidRDefault="00521517" w:rsidP="00521517">
      <w:pPr>
        <w:pStyle w:val="Prrafodelista"/>
        <w:numPr>
          <w:ilvl w:val="2"/>
          <w:numId w:val="26"/>
        </w:numPr>
        <w:spacing w:after="0" w:line="276" w:lineRule="auto"/>
        <w:jc w:val="both"/>
        <w:rPr>
          <w:rFonts w:ascii="Arial" w:hAnsi="Arial" w:cs="Arial"/>
          <w:iCs/>
          <w:color w:val="000000" w:themeColor="text1"/>
          <w:sz w:val="20"/>
          <w:szCs w:val="20"/>
          <w:lang w:val="en-US"/>
        </w:rPr>
      </w:pPr>
      <w:r w:rsidRPr="00FA4395">
        <w:rPr>
          <w:rFonts w:ascii="Arial" w:hAnsi="Arial" w:cs="Arial"/>
          <w:b/>
          <w:bCs/>
          <w:iCs/>
          <w:color w:val="000000" w:themeColor="text1"/>
          <w:sz w:val="20"/>
          <w:szCs w:val="20"/>
          <w:lang w:val="en-US"/>
        </w:rPr>
        <w:t>Frequency</w:t>
      </w:r>
      <w:r w:rsidRPr="00FA4395">
        <w:rPr>
          <w:rFonts w:ascii="Arial" w:hAnsi="Arial" w:cs="Arial"/>
          <w:i/>
          <w:color w:val="000000" w:themeColor="text1"/>
          <w:sz w:val="20"/>
          <w:szCs w:val="20"/>
          <w:lang w:val="en-US"/>
        </w:rPr>
        <w:t xml:space="preserve"> (INF.tim.fre) </w:t>
      </w:r>
      <w:r w:rsidRPr="00FA4395">
        <w:rPr>
          <w:rFonts w:ascii="Arial" w:hAnsi="Arial" w:cs="Arial"/>
          <w:sz w:val="20"/>
          <w:szCs w:val="20"/>
          <w:lang w:val="en-GB"/>
        </w:rPr>
        <w:t>Sets the frequency for exchanging information</w:t>
      </w:r>
      <w:r w:rsidRPr="00FA4395">
        <w:rPr>
          <w:rFonts w:ascii="Arial" w:hAnsi="Arial" w:cs="Arial"/>
          <w:iCs/>
          <w:color w:val="000000" w:themeColor="text1"/>
          <w:sz w:val="20"/>
          <w:szCs w:val="20"/>
          <w:lang w:val="en-US"/>
        </w:rPr>
        <w:t>.</w:t>
      </w:r>
    </w:p>
    <w:p w14:paraId="092E727B" w14:textId="77777777" w:rsidR="00521517" w:rsidRPr="00FA4395" w:rsidRDefault="00521517" w:rsidP="00521517">
      <w:pPr>
        <w:pStyle w:val="Prrafodelista"/>
        <w:numPr>
          <w:ilvl w:val="2"/>
          <w:numId w:val="26"/>
        </w:numPr>
        <w:spacing w:after="0" w:line="276" w:lineRule="auto"/>
        <w:ind w:left="2832" w:hanging="2124"/>
        <w:jc w:val="both"/>
        <w:rPr>
          <w:rFonts w:ascii="Arial" w:hAnsi="Arial" w:cs="Arial"/>
          <w:iCs/>
          <w:color w:val="000000" w:themeColor="text1"/>
          <w:sz w:val="20"/>
          <w:szCs w:val="20"/>
          <w:lang w:val="en-US"/>
        </w:rPr>
      </w:pPr>
      <w:r w:rsidRPr="00FA4395">
        <w:rPr>
          <w:rFonts w:ascii="Arial" w:hAnsi="Arial" w:cs="Arial"/>
          <w:b/>
          <w:bCs/>
          <w:iCs/>
          <w:color w:val="000000" w:themeColor="text1"/>
          <w:sz w:val="20"/>
          <w:szCs w:val="20"/>
          <w:lang w:val="en-US"/>
        </w:rPr>
        <w:t>Timing</w:t>
      </w:r>
      <w:r w:rsidRPr="00FA4395">
        <w:rPr>
          <w:rFonts w:ascii="Arial" w:hAnsi="Arial" w:cs="Arial"/>
          <w:i/>
          <w:color w:val="000000" w:themeColor="text1"/>
          <w:sz w:val="20"/>
          <w:szCs w:val="20"/>
          <w:lang w:val="en-US"/>
        </w:rPr>
        <w:t xml:space="preserve"> (INF.tim.tim</w:t>
      </w:r>
      <w:r w:rsidRPr="00FA4395">
        <w:rPr>
          <w:rFonts w:ascii="Arial" w:hAnsi="Arial" w:cs="Arial"/>
          <w:iCs/>
          <w:color w:val="000000" w:themeColor="text1"/>
          <w:sz w:val="20"/>
          <w:szCs w:val="20"/>
          <w:lang w:val="en-US"/>
        </w:rPr>
        <w:t xml:space="preserve">) Sets the time </w:t>
      </w:r>
      <w:r w:rsidRPr="00FA4395">
        <w:rPr>
          <w:rFonts w:ascii="Arial" w:hAnsi="Arial" w:cs="Arial"/>
          <w:sz w:val="20"/>
          <w:szCs w:val="20"/>
          <w:lang w:val="en-GB"/>
        </w:rPr>
        <w:t>for information exchange</w:t>
      </w:r>
      <w:r w:rsidRPr="00FA4395">
        <w:rPr>
          <w:rFonts w:ascii="Arial" w:hAnsi="Arial" w:cs="Arial"/>
          <w:iCs/>
          <w:color w:val="000000" w:themeColor="text1"/>
          <w:sz w:val="20"/>
          <w:szCs w:val="20"/>
          <w:lang w:val="en-US"/>
        </w:rPr>
        <w:t>.</w:t>
      </w:r>
    </w:p>
    <w:p w14:paraId="4A610090" w14:textId="22FA2EA6" w:rsidR="00521517" w:rsidRDefault="00521517" w:rsidP="00521517">
      <w:pPr>
        <w:spacing w:after="0" w:line="276" w:lineRule="auto"/>
        <w:jc w:val="both"/>
        <w:rPr>
          <w:rFonts w:ascii="Arial" w:hAnsi="Arial" w:cs="Arial"/>
          <w:color w:val="000000" w:themeColor="text1"/>
          <w:sz w:val="20"/>
          <w:szCs w:val="20"/>
          <w:lang w:val="en-GB"/>
        </w:rPr>
      </w:pPr>
    </w:p>
    <w:p w14:paraId="72DC6C2B" w14:textId="77777777" w:rsidR="00047806" w:rsidRDefault="00047806" w:rsidP="00521517">
      <w:pPr>
        <w:spacing w:after="0" w:line="276" w:lineRule="auto"/>
        <w:jc w:val="both"/>
        <w:rPr>
          <w:rFonts w:ascii="Arial" w:hAnsi="Arial" w:cs="Arial"/>
          <w:color w:val="000000" w:themeColor="text1"/>
          <w:sz w:val="20"/>
          <w:szCs w:val="20"/>
          <w:lang w:val="en-GB"/>
        </w:rPr>
      </w:pPr>
    </w:p>
    <w:p w14:paraId="366E2476" w14:textId="526341FE" w:rsidR="00D13D65" w:rsidRPr="00FA4395" w:rsidRDefault="00D13D65" w:rsidP="00FD70BB">
      <w:pPr>
        <w:pStyle w:val="Prrafodelista"/>
        <w:numPr>
          <w:ilvl w:val="0"/>
          <w:numId w:val="26"/>
        </w:numPr>
        <w:spacing w:after="0" w:line="276" w:lineRule="auto"/>
        <w:jc w:val="both"/>
        <w:rPr>
          <w:rFonts w:ascii="Arial" w:hAnsi="Arial" w:cs="Arial"/>
          <w:iCs/>
          <w:color w:val="000000" w:themeColor="text1"/>
          <w:sz w:val="20"/>
          <w:szCs w:val="20"/>
          <w:lang w:val="en-GB"/>
        </w:rPr>
      </w:pPr>
      <w:r w:rsidRPr="00FA4395">
        <w:rPr>
          <w:rFonts w:ascii="Arial" w:hAnsi="Arial" w:cs="Arial"/>
          <w:b/>
          <w:color w:val="000000" w:themeColor="text1"/>
          <w:sz w:val="20"/>
          <w:szCs w:val="20"/>
          <w:lang w:val="en-GB"/>
        </w:rPr>
        <w:t>Payoff</w:t>
      </w:r>
      <w:r w:rsidR="00B202C5" w:rsidRPr="00FA4395">
        <w:rPr>
          <w:rFonts w:ascii="Arial" w:hAnsi="Arial" w:cs="Arial"/>
          <w:b/>
          <w:color w:val="000000" w:themeColor="text1"/>
          <w:sz w:val="20"/>
          <w:szCs w:val="20"/>
          <w:lang w:val="en-GB"/>
        </w:rPr>
        <w:t xml:space="preserve"> </w:t>
      </w:r>
      <w:r w:rsidR="00B202C5" w:rsidRPr="00FA4395">
        <w:rPr>
          <w:rFonts w:ascii="Arial" w:hAnsi="Arial" w:cs="Arial"/>
          <w:b/>
          <w:i/>
          <w:iCs/>
          <w:color w:val="000000" w:themeColor="text1"/>
          <w:sz w:val="20"/>
          <w:szCs w:val="20"/>
          <w:lang w:val="en-GB"/>
        </w:rPr>
        <w:t>(PAY)</w:t>
      </w:r>
      <w:r w:rsidR="00732F28" w:rsidRPr="00FA4395">
        <w:rPr>
          <w:rFonts w:ascii="Arial" w:hAnsi="Arial" w:cs="Arial"/>
          <w:b/>
          <w:i/>
          <w:iCs/>
          <w:color w:val="000000" w:themeColor="text1"/>
          <w:sz w:val="20"/>
          <w:szCs w:val="20"/>
          <w:lang w:val="en-GB"/>
        </w:rPr>
        <w:t xml:space="preserve"> </w:t>
      </w:r>
      <w:r w:rsidR="00732F28" w:rsidRPr="00FA4395">
        <w:rPr>
          <w:rFonts w:ascii="Arial" w:hAnsi="Arial" w:cs="Arial"/>
          <w:iCs/>
          <w:color w:val="000000" w:themeColor="text1"/>
          <w:sz w:val="20"/>
          <w:szCs w:val="20"/>
          <w:lang w:val="en-GB"/>
        </w:rPr>
        <w:t xml:space="preserve">Assigns rewards or sanctions to </w:t>
      </w:r>
      <w:r w:rsidR="00DF01BF">
        <w:rPr>
          <w:rFonts w:ascii="Arial" w:hAnsi="Arial" w:cs="Arial"/>
          <w:iCs/>
          <w:color w:val="000000" w:themeColor="text1"/>
          <w:sz w:val="20"/>
          <w:szCs w:val="20"/>
          <w:lang w:val="en-GB"/>
        </w:rPr>
        <w:t>specific</w:t>
      </w:r>
      <w:r w:rsidR="00DF01BF" w:rsidRPr="00FA4395">
        <w:rPr>
          <w:rFonts w:ascii="Arial" w:hAnsi="Arial" w:cs="Arial"/>
          <w:iCs/>
          <w:color w:val="000000" w:themeColor="text1"/>
          <w:sz w:val="20"/>
          <w:szCs w:val="20"/>
          <w:lang w:val="en-GB"/>
        </w:rPr>
        <w:t xml:space="preserve"> </w:t>
      </w:r>
      <w:r w:rsidR="00732F28" w:rsidRPr="00FA4395">
        <w:rPr>
          <w:rFonts w:ascii="Arial" w:hAnsi="Arial" w:cs="Arial"/>
          <w:iCs/>
          <w:color w:val="000000" w:themeColor="text1"/>
          <w:sz w:val="20"/>
          <w:szCs w:val="20"/>
          <w:lang w:val="en-GB"/>
        </w:rPr>
        <w:t>actions or outcomes</w:t>
      </w:r>
      <w:r w:rsidR="0026550F">
        <w:rPr>
          <w:rFonts w:ascii="Arial" w:hAnsi="Arial" w:cs="Arial"/>
          <w:iCs/>
          <w:color w:val="000000" w:themeColor="text1"/>
          <w:sz w:val="20"/>
          <w:szCs w:val="20"/>
          <w:lang w:val="en-GB"/>
        </w:rPr>
        <w:t>.</w:t>
      </w:r>
    </w:p>
    <w:p w14:paraId="349D4128" w14:textId="3674111A" w:rsidR="000620BA" w:rsidRDefault="00E7751E" w:rsidP="000620BA">
      <w:pPr>
        <w:pStyle w:val="Prrafodelista"/>
        <w:numPr>
          <w:ilvl w:val="1"/>
          <w:numId w:val="26"/>
        </w:numPr>
        <w:spacing w:after="0" w:line="276" w:lineRule="auto"/>
        <w:jc w:val="both"/>
        <w:rPr>
          <w:rFonts w:ascii="Arial" w:hAnsi="Arial" w:cs="Arial"/>
          <w:color w:val="000000" w:themeColor="text1"/>
          <w:sz w:val="20"/>
          <w:szCs w:val="20"/>
          <w:lang w:val="en-GB"/>
        </w:rPr>
      </w:pPr>
      <w:r>
        <w:rPr>
          <w:rFonts w:ascii="Arial" w:hAnsi="Arial" w:cs="Arial"/>
          <w:b/>
          <w:color w:val="000000" w:themeColor="text1"/>
          <w:sz w:val="20"/>
          <w:szCs w:val="20"/>
          <w:lang w:val="en-GB"/>
        </w:rPr>
        <w:t>Cause</w:t>
      </w:r>
      <w:r w:rsidR="000620BA">
        <w:rPr>
          <w:rFonts w:ascii="Arial" w:hAnsi="Arial" w:cs="Arial"/>
          <w:b/>
          <w:color w:val="000000" w:themeColor="text1"/>
          <w:sz w:val="20"/>
          <w:szCs w:val="20"/>
          <w:lang w:val="en-GB"/>
        </w:rPr>
        <w:t xml:space="preserve"> </w:t>
      </w:r>
      <w:r w:rsidR="000620BA" w:rsidRPr="00FA4395">
        <w:rPr>
          <w:rFonts w:ascii="Arial" w:hAnsi="Arial" w:cs="Arial"/>
          <w:i/>
          <w:iCs/>
          <w:color w:val="000000" w:themeColor="text1"/>
          <w:sz w:val="20"/>
          <w:szCs w:val="20"/>
          <w:lang w:val="en-GB"/>
        </w:rPr>
        <w:t>(PAY.</w:t>
      </w:r>
      <w:r w:rsidR="000620BA">
        <w:rPr>
          <w:rFonts w:ascii="Arial" w:hAnsi="Arial" w:cs="Arial"/>
          <w:i/>
          <w:iCs/>
          <w:color w:val="000000" w:themeColor="text1"/>
          <w:sz w:val="20"/>
          <w:szCs w:val="20"/>
          <w:lang w:val="en-GB"/>
        </w:rPr>
        <w:t>cau</w:t>
      </w:r>
      <w:r w:rsidR="000620BA" w:rsidRPr="00FA4395">
        <w:rPr>
          <w:rFonts w:ascii="Arial" w:hAnsi="Arial" w:cs="Arial"/>
          <w:i/>
          <w:iCs/>
          <w:color w:val="000000" w:themeColor="text1"/>
          <w:sz w:val="20"/>
          <w:szCs w:val="20"/>
          <w:lang w:val="en-GB"/>
        </w:rPr>
        <w:t>)</w:t>
      </w:r>
      <w:r w:rsidR="000620BA">
        <w:rPr>
          <w:rFonts w:ascii="Arial" w:hAnsi="Arial" w:cs="Arial"/>
          <w:i/>
          <w:iCs/>
          <w:color w:val="000000" w:themeColor="text1"/>
          <w:sz w:val="20"/>
          <w:szCs w:val="20"/>
          <w:lang w:val="en-GB"/>
        </w:rPr>
        <w:t xml:space="preserve"> </w:t>
      </w:r>
      <w:r w:rsidR="000620BA">
        <w:rPr>
          <w:rFonts w:ascii="Arial" w:hAnsi="Arial" w:cs="Arial"/>
          <w:sz w:val="20"/>
          <w:szCs w:val="20"/>
          <w:lang w:val="en-GB"/>
        </w:rPr>
        <w:t>Defines which actions or outcomes are subject to consequences</w:t>
      </w:r>
      <w:r w:rsidR="000620BA" w:rsidRPr="00FA4395">
        <w:rPr>
          <w:rFonts w:ascii="Arial" w:hAnsi="Arial" w:cs="Arial"/>
          <w:color w:val="000000" w:themeColor="text1"/>
          <w:sz w:val="20"/>
          <w:szCs w:val="20"/>
          <w:lang w:val="en-GB"/>
        </w:rPr>
        <w:t>.</w:t>
      </w:r>
    </w:p>
    <w:p w14:paraId="2AF05B92" w14:textId="3B7D9189" w:rsidR="00E35075" w:rsidRDefault="006B23B4" w:rsidP="00E7751E">
      <w:pPr>
        <w:pStyle w:val="Prrafodelista"/>
        <w:numPr>
          <w:ilvl w:val="2"/>
          <w:numId w:val="26"/>
        </w:numPr>
        <w:spacing w:after="0" w:line="276" w:lineRule="auto"/>
        <w:jc w:val="both"/>
        <w:rPr>
          <w:rFonts w:ascii="Arial" w:hAnsi="Arial" w:cs="Arial"/>
          <w:color w:val="000000" w:themeColor="text1"/>
          <w:sz w:val="20"/>
          <w:szCs w:val="20"/>
          <w:lang w:val="en-GB"/>
        </w:rPr>
      </w:pPr>
      <w:r w:rsidRPr="00FA4395">
        <w:rPr>
          <w:rFonts w:ascii="Arial" w:hAnsi="Arial" w:cs="Arial"/>
          <w:b/>
          <w:color w:val="000000" w:themeColor="text1"/>
          <w:sz w:val="20"/>
          <w:szCs w:val="20"/>
          <w:lang w:val="en-GB"/>
        </w:rPr>
        <w:t>Action</w:t>
      </w:r>
      <w:r w:rsidR="00453D49" w:rsidRPr="00FA4395">
        <w:rPr>
          <w:rFonts w:ascii="Arial" w:hAnsi="Arial" w:cs="Arial"/>
          <w:color w:val="000000" w:themeColor="text1"/>
          <w:sz w:val="20"/>
          <w:szCs w:val="20"/>
          <w:lang w:val="en-GB"/>
        </w:rPr>
        <w:t xml:space="preserve"> </w:t>
      </w:r>
      <w:r w:rsidR="00453D49" w:rsidRPr="00FA4395">
        <w:rPr>
          <w:rFonts w:ascii="Arial" w:hAnsi="Arial" w:cs="Arial"/>
          <w:i/>
          <w:iCs/>
          <w:color w:val="000000" w:themeColor="text1"/>
          <w:sz w:val="20"/>
          <w:szCs w:val="20"/>
          <w:lang w:val="en-GB"/>
        </w:rPr>
        <w:t>(PAY</w:t>
      </w:r>
      <w:r w:rsidR="00E016EE" w:rsidRPr="00FA4395">
        <w:rPr>
          <w:rFonts w:ascii="Arial" w:hAnsi="Arial" w:cs="Arial"/>
          <w:i/>
          <w:iCs/>
          <w:color w:val="000000" w:themeColor="text1"/>
          <w:sz w:val="20"/>
          <w:szCs w:val="20"/>
          <w:lang w:val="en-GB"/>
        </w:rPr>
        <w:t>.</w:t>
      </w:r>
      <w:r w:rsidR="000620BA">
        <w:rPr>
          <w:rFonts w:ascii="Arial" w:hAnsi="Arial" w:cs="Arial"/>
          <w:i/>
          <w:iCs/>
          <w:color w:val="000000" w:themeColor="text1"/>
          <w:sz w:val="20"/>
          <w:szCs w:val="20"/>
          <w:lang w:val="en-GB"/>
        </w:rPr>
        <w:t>cau.</w:t>
      </w:r>
      <w:r w:rsidR="00453D49" w:rsidRPr="00FA4395">
        <w:rPr>
          <w:rFonts w:ascii="Arial" w:hAnsi="Arial" w:cs="Arial"/>
          <w:i/>
          <w:iCs/>
          <w:color w:val="000000" w:themeColor="text1"/>
          <w:sz w:val="20"/>
          <w:szCs w:val="20"/>
          <w:lang w:val="en-GB"/>
        </w:rPr>
        <w:t>act)</w:t>
      </w:r>
      <w:r w:rsidR="00B634E9" w:rsidRPr="00FA4395">
        <w:rPr>
          <w:rFonts w:ascii="Arial" w:hAnsi="Arial" w:cs="Arial"/>
          <w:color w:val="000000" w:themeColor="text1"/>
          <w:sz w:val="20"/>
          <w:szCs w:val="20"/>
          <w:lang w:val="en-GB"/>
        </w:rPr>
        <w:t xml:space="preserve"> </w:t>
      </w:r>
      <w:r w:rsidR="00E016EE" w:rsidRPr="00FA4395">
        <w:rPr>
          <w:rFonts w:ascii="Arial" w:hAnsi="Arial" w:cs="Arial"/>
          <w:sz w:val="20"/>
          <w:szCs w:val="20"/>
          <w:lang w:val="en-GB"/>
        </w:rPr>
        <w:t xml:space="preserve">Assigns </w:t>
      </w:r>
      <w:r w:rsidR="00A6653A">
        <w:rPr>
          <w:rFonts w:ascii="Arial" w:hAnsi="Arial" w:cs="Arial"/>
          <w:sz w:val="20"/>
          <w:szCs w:val="20"/>
          <w:lang w:val="en-GB"/>
        </w:rPr>
        <w:t>consequences</w:t>
      </w:r>
      <w:r w:rsidR="00E016EE" w:rsidRPr="00FA4395">
        <w:rPr>
          <w:rFonts w:ascii="Arial" w:hAnsi="Arial" w:cs="Arial"/>
          <w:sz w:val="20"/>
          <w:szCs w:val="20"/>
          <w:lang w:val="en-GB"/>
        </w:rPr>
        <w:t xml:space="preserve"> </w:t>
      </w:r>
      <w:r w:rsidR="00E7751E">
        <w:rPr>
          <w:rFonts w:ascii="Arial" w:hAnsi="Arial" w:cs="Arial"/>
          <w:sz w:val="20"/>
          <w:szCs w:val="20"/>
          <w:lang w:val="en-GB"/>
        </w:rPr>
        <w:t>to</w:t>
      </w:r>
      <w:r w:rsidR="00E016EE" w:rsidRPr="00FA4395">
        <w:rPr>
          <w:rFonts w:ascii="Arial" w:hAnsi="Arial" w:cs="Arial"/>
          <w:sz w:val="20"/>
          <w:szCs w:val="20"/>
          <w:lang w:val="en-GB"/>
        </w:rPr>
        <w:t xml:space="preserve"> </w:t>
      </w:r>
      <w:r w:rsidR="00A6653A">
        <w:rPr>
          <w:rFonts w:ascii="Arial" w:hAnsi="Arial" w:cs="Arial"/>
          <w:sz w:val="20"/>
          <w:szCs w:val="20"/>
          <w:lang w:val="en-GB"/>
        </w:rPr>
        <w:t xml:space="preserve">specific </w:t>
      </w:r>
      <w:r w:rsidR="00E016EE" w:rsidRPr="00FA4395">
        <w:rPr>
          <w:rFonts w:ascii="Arial" w:hAnsi="Arial" w:cs="Arial"/>
          <w:sz w:val="20"/>
          <w:szCs w:val="20"/>
          <w:lang w:val="en-GB"/>
        </w:rPr>
        <w:t>actions</w:t>
      </w:r>
      <w:r w:rsidR="00B634E9" w:rsidRPr="00FA4395">
        <w:rPr>
          <w:rFonts w:ascii="Arial" w:hAnsi="Arial" w:cs="Arial"/>
          <w:color w:val="000000" w:themeColor="text1"/>
          <w:sz w:val="20"/>
          <w:szCs w:val="20"/>
          <w:lang w:val="en-GB"/>
        </w:rPr>
        <w:t>.</w:t>
      </w:r>
    </w:p>
    <w:p w14:paraId="3D3FB116" w14:textId="42695191" w:rsidR="00E35075" w:rsidRPr="00FA4395" w:rsidRDefault="00E35075" w:rsidP="00E7751E">
      <w:pPr>
        <w:pStyle w:val="Prrafodelista"/>
        <w:numPr>
          <w:ilvl w:val="2"/>
          <w:numId w:val="26"/>
        </w:numPr>
        <w:spacing w:after="0" w:line="276" w:lineRule="auto"/>
        <w:jc w:val="both"/>
        <w:rPr>
          <w:rFonts w:ascii="Arial" w:hAnsi="Arial" w:cs="Arial"/>
          <w:color w:val="000000" w:themeColor="text1"/>
          <w:sz w:val="20"/>
          <w:szCs w:val="20"/>
          <w:lang w:val="en-GB"/>
        </w:rPr>
      </w:pPr>
      <w:r w:rsidRPr="00FA4395">
        <w:rPr>
          <w:rFonts w:ascii="Arial" w:hAnsi="Arial" w:cs="Arial"/>
          <w:b/>
          <w:color w:val="000000" w:themeColor="text1"/>
          <w:sz w:val="20"/>
          <w:szCs w:val="20"/>
          <w:lang w:val="en-GB"/>
        </w:rPr>
        <w:t>Outcome</w:t>
      </w:r>
      <w:r w:rsidRPr="00FA4395">
        <w:rPr>
          <w:rFonts w:ascii="Arial" w:hAnsi="Arial" w:cs="Arial"/>
          <w:color w:val="000000" w:themeColor="text1"/>
          <w:sz w:val="20"/>
          <w:szCs w:val="20"/>
          <w:lang w:val="en-GB"/>
        </w:rPr>
        <w:t xml:space="preserve"> (PAY.</w:t>
      </w:r>
      <w:r w:rsidR="000620BA">
        <w:rPr>
          <w:rFonts w:ascii="Arial" w:hAnsi="Arial" w:cs="Arial"/>
          <w:color w:val="000000" w:themeColor="text1"/>
          <w:sz w:val="20"/>
          <w:szCs w:val="20"/>
          <w:lang w:val="en-GB"/>
        </w:rPr>
        <w:t>cau.</w:t>
      </w:r>
      <w:r w:rsidRPr="00FA4395">
        <w:rPr>
          <w:rFonts w:ascii="Arial" w:hAnsi="Arial" w:cs="Arial"/>
          <w:color w:val="000000" w:themeColor="text1"/>
          <w:sz w:val="20"/>
          <w:szCs w:val="20"/>
          <w:lang w:val="en-GB"/>
        </w:rPr>
        <w:t xml:space="preserve">out) </w:t>
      </w:r>
      <w:r w:rsidRPr="00FA4395">
        <w:rPr>
          <w:rFonts w:ascii="Arial" w:hAnsi="Arial" w:cs="Arial"/>
          <w:sz w:val="20"/>
          <w:szCs w:val="20"/>
          <w:lang w:val="en-GB"/>
        </w:rPr>
        <w:t xml:space="preserve">Assigns </w:t>
      </w:r>
      <w:r w:rsidR="00A6653A">
        <w:rPr>
          <w:rFonts w:ascii="Arial" w:hAnsi="Arial" w:cs="Arial"/>
          <w:sz w:val="20"/>
          <w:szCs w:val="20"/>
          <w:lang w:val="en-GB"/>
        </w:rPr>
        <w:t>consequences</w:t>
      </w:r>
      <w:r w:rsidRPr="00FA4395">
        <w:rPr>
          <w:rFonts w:ascii="Arial" w:hAnsi="Arial" w:cs="Arial"/>
          <w:sz w:val="20"/>
          <w:szCs w:val="20"/>
          <w:lang w:val="en-GB"/>
        </w:rPr>
        <w:t xml:space="preserve"> </w:t>
      </w:r>
      <w:r w:rsidR="00E7751E">
        <w:rPr>
          <w:rFonts w:ascii="Arial" w:hAnsi="Arial" w:cs="Arial"/>
          <w:sz w:val="20"/>
          <w:szCs w:val="20"/>
          <w:lang w:val="en-GB"/>
        </w:rPr>
        <w:t>to</w:t>
      </w:r>
      <w:r w:rsidRPr="00FA4395">
        <w:rPr>
          <w:rFonts w:ascii="Arial" w:hAnsi="Arial" w:cs="Arial"/>
          <w:sz w:val="20"/>
          <w:szCs w:val="20"/>
          <w:lang w:val="en-GB"/>
        </w:rPr>
        <w:t xml:space="preserve"> specific outcomes</w:t>
      </w:r>
      <w:r w:rsidRPr="00FA4395">
        <w:rPr>
          <w:rFonts w:ascii="Arial" w:hAnsi="Arial" w:cs="Arial"/>
          <w:color w:val="000000" w:themeColor="text1"/>
          <w:sz w:val="20"/>
          <w:szCs w:val="20"/>
          <w:lang w:val="en-GB"/>
        </w:rPr>
        <w:t>.</w:t>
      </w:r>
    </w:p>
    <w:p w14:paraId="28261458" w14:textId="31E4A587" w:rsidR="000620BA" w:rsidRPr="00E7751E" w:rsidRDefault="00E7751E" w:rsidP="000620BA">
      <w:pPr>
        <w:pStyle w:val="Prrafodelista"/>
        <w:numPr>
          <w:ilvl w:val="1"/>
          <w:numId w:val="26"/>
        </w:numPr>
        <w:spacing w:after="0" w:line="276" w:lineRule="auto"/>
        <w:ind w:hanging="436"/>
        <w:jc w:val="both"/>
        <w:rPr>
          <w:rFonts w:ascii="Arial" w:hAnsi="Arial" w:cs="Arial"/>
          <w:color w:val="000000" w:themeColor="text1"/>
          <w:sz w:val="20"/>
          <w:szCs w:val="20"/>
          <w:lang w:val="en-GB"/>
        </w:rPr>
      </w:pPr>
      <w:r>
        <w:rPr>
          <w:rFonts w:ascii="Arial" w:hAnsi="Arial" w:cs="Arial"/>
          <w:b/>
          <w:color w:val="000000" w:themeColor="text1"/>
          <w:sz w:val="20"/>
          <w:szCs w:val="20"/>
          <w:lang w:val="en-GB"/>
        </w:rPr>
        <w:t xml:space="preserve">Consequence </w:t>
      </w:r>
      <w:r w:rsidR="000620BA" w:rsidRPr="00FA4395">
        <w:rPr>
          <w:rFonts w:ascii="Arial" w:hAnsi="Arial" w:cs="Arial"/>
          <w:i/>
          <w:iCs/>
          <w:color w:val="000000" w:themeColor="text1"/>
          <w:sz w:val="20"/>
          <w:szCs w:val="20"/>
          <w:lang w:val="en-GB"/>
        </w:rPr>
        <w:t>(PAY.</w:t>
      </w:r>
      <w:r w:rsidR="000620BA">
        <w:rPr>
          <w:rFonts w:ascii="Arial" w:hAnsi="Arial" w:cs="Arial"/>
          <w:i/>
          <w:iCs/>
          <w:color w:val="000000" w:themeColor="text1"/>
          <w:sz w:val="20"/>
          <w:szCs w:val="20"/>
          <w:lang w:val="en-GB"/>
        </w:rPr>
        <w:t>con</w:t>
      </w:r>
      <w:r w:rsidR="000620BA" w:rsidRPr="00FA4395">
        <w:rPr>
          <w:rFonts w:ascii="Arial" w:hAnsi="Arial" w:cs="Arial"/>
          <w:i/>
          <w:iCs/>
          <w:color w:val="000000" w:themeColor="text1"/>
          <w:sz w:val="20"/>
          <w:szCs w:val="20"/>
          <w:lang w:val="en-GB"/>
        </w:rPr>
        <w:t>)</w:t>
      </w:r>
      <w:r w:rsidR="000620BA">
        <w:rPr>
          <w:rFonts w:ascii="Arial" w:hAnsi="Arial" w:cs="Arial"/>
          <w:i/>
          <w:iCs/>
          <w:color w:val="000000" w:themeColor="text1"/>
          <w:sz w:val="20"/>
          <w:szCs w:val="20"/>
          <w:lang w:val="en-GB"/>
        </w:rPr>
        <w:t xml:space="preserve"> </w:t>
      </w:r>
      <w:r w:rsidR="000620BA" w:rsidRPr="00FA4395">
        <w:rPr>
          <w:rFonts w:ascii="Arial" w:hAnsi="Arial" w:cs="Arial"/>
          <w:sz w:val="20"/>
          <w:szCs w:val="20"/>
          <w:lang w:val="en-GB"/>
        </w:rPr>
        <w:t xml:space="preserve">Assigns </w:t>
      </w:r>
      <w:r w:rsidR="00366697">
        <w:rPr>
          <w:rFonts w:ascii="Arial" w:hAnsi="Arial" w:cs="Arial"/>
          <w:sz w:val="20"/>
          <w:szCs w:val="20"/>
          <w:lang w:val="en-GB"/>
        </w:rPr>
        <w:t>rewards, sanctions or warnings to</w:t>
      </w:r>
      <w:r w:rsidR="00366697" w:rsidRPr="00E35075">
        <w:rPr>
          <w:rFonts w:ascii="Arial" w:hAnsi="Arial" w:cs="Arial"/>
          <w:sz w:val="20"/>
          <w:szCs w:val="20"/>
          <w:lang w:val="en-GB"/>
        </w:rPr>
        <w:t xml:space="preserve"> </w:t>
      </w:r>
      <w:r w:rsidR="00366697">
        <w:rPr>
          <w:rFonts w:ascii="Arial" w:hAnsi="Arial" w:cs="Arial"/>
          <w:sz w:val="20"/>
          <w:szCs w:val="20"/>
          <w:lang w:val="en-GB"/>
        </w:rPr>
        <w:t>specific actions or outcomes</w:t>
      </w:r>
      <w:r w:rsidR="000620BA" w:rsidRPr="00FA4395">
        <w:rPr>
          <w:rFonts w:ascii="Arial" w:hAnsi="Arial" w:cs="Arial"/>
          <w:color w:val="000000" w:themeColor="text1"/>
          <w:sz w:val="20"/>
          <w:szCs w:val="20"/>
          <w:lang w:val="en-GB"/>
        </w:rPr>
        <w:t>.</w:t>
      </w:r>
    </w:p>
    <w:p w14:paraId="0B824660" w14:textId="4EBF388D" w:rsidR="00E35075" w:rsidRDefault="00E7751D" w:rsidP="00E7751E">
      <w:pPr>
        <w:pStyle w:val="Prrafodelista"/>
        <w:numPr>
          <w:ilvl w:val="2"/>
          <w:numId w:val="26"/>
        </w:numPr>
        <w:spacing w:after="0" w:line="276" w:lineRule="auto"/>
        <w:jc w:val="both"/>
        <w:rPr>
          <w:rFonts w:ascii="Arial" w:hAnsi="Arial" w:cs="Arial"/>
          <w:color w:val="000000" w:themeColor="text1"/>
          <w:sz w:val="20"/>
          <w:szCs w:val="20"/>
          <w:lang w:val="en-GB"/>
        </w:rPr>
      </w:pPr>
      <w:r w:rsidRPr="00E35075">
        <w:rPr>
          <w:rFonts w:ascii="Arial" w:hAnsi="Arial" w:cs="Arial"/>
          <w:b/>
          <w:color w:val="000000" w:themeColor="text1"/>
          <w:sz w:val="20"/>
          <w:szCs w:val="20"/>
          <w:lang w:val="en-GB"/>
        </w:rPr>
        <w:t>Reward</w:t>
      </w:r>
      <w:r w:rsidR="00885CA6" w:rsidRPr="00E35075">
        <w:rPr>
          <w:rFonts w:ascii="Arial" w:hAnsi="Arial" w:cs="Arial"/>
          <w:color w:val="000000" w:themeColor="text1"/>
          <w:sz w:val="20"/>
          <w:szCs w:val="20"/>
          <w:lang w:val="en-GB"/>
        </w:rPr>
        <w:t xml:space="preserve"> </w:t>
      </w:r>
      <w:r w:rsidR="0070192F" w:rsidRPr="00E35075">
        <w:rPr>
          <w:rFonts w:ascii="Arial" w:hAnsi="Arial" w:cs="Arial"/>
          <w:i/>
          <w:iCs/>
          <w:color w:val="000000" w:themeColor="text1"/>
          <w:sz w:val="20"/>
          <w:szCs w:val="20"/>
          <w:lang w:val="en-GB"/>
        </w:rPr>
        <w:t>(PAY</w:t>
      </w:r>
      <w:r w:rsidR="00E016EE" w:rsidRPr="00E35075">
        <w:rPr>
          <w:rFonts w:ascii="Arial" w:hAnsi="Arial" w:cs="Arial"/>
          <w:i/>
          <w:iCs/>
          <w:color w:val="000000" w:themeColor="text1"/>
          <w:sz w:val="20"/>
          <w:szCs w:val="20"/>
          <w:lang w:val="en-GB"/>
        </w:rPr>
        <w:t>.</w:t>
      </w:r>
      <w:r w:rsidR="000620BA">
        <w:rPr>
          <w:rFonts w:ascii="Arial" w:hAnsi="Arial" w:cs="Arial"/>
          <w:i/>
          <w:iCs/>
          <w:color w:val="000000" w:themeColor="text1"/>
          <w:sz w:val="20"/>
          <w:szCs w:val="20"/>
          <w:lang w:val="en-GB"/>
        </w:rPr>
        <w:t>con.</w:t>
      </w:r>
      <w:r w:rsidRPr="00E35075">
        <w:rPr>
          <w:rFonts w:ascii="Arial" w:hAnsi="Arial" w:cs="Arial"/>
          <w:i/>
          <w:iCs/>
          <w:color w:val="000000" w:themeColor="text1"/>
          <w:sz w:val="20"/>
          <w:szCs w:val="20"/>
          <w:lang w:val="en-GB"/>
        </w:rPr>
        <w:t>rew</w:t>
      </w:r>
      <w:r w:rsidR="0070192F" w:rsidRPr="00E35075">
        <w:rPr>
          <w:rFonts w:ascii="Arial" w:hAnsi="Arial" w:cs="Arial"/>
          <w:color w:val="000000" w:themeColor="text1"/>
          <w:sz w:val="20"/>
          <w:szCs w:val="20"/>
          <w:lang w:val="en-GB"/>
        </w:rPr>
        <w:t xml:space="preserve">) </w:t>
      </w:r>
      <w:r w:rsidR="00E016EE" w:rsidRPr="00E35075">
        <w:rPr>
          <w:rFonts w:ascii="Arial" w:hAnsi="Arial" w:cs="Arial"/>
          <w:sz w:val="20"/>
          <w:szCs w:val="20"/>
          <w:lang w:val="en-GB"/>
        </w:rPr>
        <w:t xml:space="preserve">Assigns rewards </w:t>
      </w:r>
      <w:r w:rsidR="00366697">
        <w:rPr>
          <w:rFonts w:ascii="Arial" w:hAnsi="Arial" w:cs="Arial"/>
          <w:sz w:val="20"/>
          <w:szCs w:val="20"/>
          <w:lang w:val="en-GB"/>
        </w:rPr>
        <w:t>to</w:t>
      </w:r>
      <w:r w:rsidR="00E016EE" w:rsidRPr="00E35075">
        <w:rPr>
          <w:rFonts w:ascii="Arial" w:hAnsi="Arial" w:cs="Arial"/>
          <w:sz w:val="20"/>
          <w:szCs w:val="20"/>
          <w:lang w:val="en-GB"/>
        </w:rPr>
        <w:t xml:space="preserve"> </w:t>
      </w:r>
      <w:r w:rsidR="00BF42B1">
        <w:rPr>
          <w:rFonts w:ascii="Arial" w:hAnsi="Arial" w:cs="Arial"/>
          <w:sz w:val="20"/>
          <w:szCs w:val="20"/>
          <w:lang w:val="en-GB"/>
        </w:rPr>
        <w:t>specific actions or outcomes</w:t>
      </w:r>
      <w:r w:rsidR="00B634E9" w:rsidRPr="00E35075">
        <w:rPr>
          <w:rFonts w:ascii="Arial" w:hAnsi="Arial" w:cs="Arial"/>
          <w:color w:val="000000" w:themeColor="text1"/>
          <w:sz w:val="20"/>
          <w:szCs w:val="20"/>
          <w:lang w:val="en-GB"/>
        </w:rPr>
        <w:t>.</w:t>
      </w:r>
    </w:p>
    <w:p w14:paraId="5298AB3B" w14:textId="76673ECE" w:rsidR="00A6653A" w:rsidRDefault="00E35075" w:rsidP="00E7751E">
      <w:pPr>
        <w:pStyle w:val="Prrafodelista"/>
        <w:numPr>
          <w:ilvl w:val="2"/>
          <w:numId w:val="26"/>
        </w:numPr>
        <w:spacing w:after="0" w:line="276" w:lineRule="auto"/>
        <w:jc w:val="both"/>
        <w:rPr>
          <w:rFonts w:ascii="Arial" w:hAnsi="Arial" w:cs="Arial"/>
          <w:color w:val="000000" w:themeColor="text1"/>
          <w:sz w:val="20"/>
          <w:szCs w:val="20"/>
          <w:lang w:val="en-GB"/>
        </w:rPr>
      </w:pPr>
      <w:r w:rsidRPr="00E35075">
        <w:rPr>
          <w:rFonts w:ascii="Arial" w:hAnsi="Arial" w:cs="Arial"/>
          <w:b/>
          <w:color w:val="000000" w:themeColor="text1"/>
          <w:sz w:val="20"/>
          <w:szCs w:val="20"/>
          <w:lang w:val="en-GB"/>
        </w:rPr>
        <w:t>Sanction</w:t>
      </w:r>
      <w:r w:rsidRPr="00E35075">
        <w:rPr>
          <w:rFonts w:ascii="Arial" w:hAnsi="Arial" w:cs="Arial"/>
          <w:color w:val="000000" w:themeColor="text1"/>
          <w:sz w:val="20"/>
          <w:szCs w:val="20"/>
          <w:lang w:val="en-GB"/>
        </w:rPr>
        <w:t xml:space="preserve"> </w:t>
      </w:r>
      <w:r w:rsidRPr="00E35075">
        <w:rPr>
          <w:rFonts w:ascii="Arial" w:hAnsi="Arial" w:cs="Arial"/>
          <w:i/>
          <w:iCs/>
          <w:color w:val="000000" w:themeColor="text1"/>
          <w:sz w:val="20"/>
          <w:szCs w:val="20"/>
          <w:lang w:val="en-GB"/>
        </w:rPr>
        <w:t>(PAY</w:t>
      </w:r>
      <w:r w:rsidR="00A6653A">
        <w:rPr>
          <w:rFonts w:ascii="Arial" w:hAnsi="Arial" w:cs="Arial"/>
          <w:i/>
          <w:iCs/>
          <w:color w:val="000000" w:themeColor="text1"/>
          <w:sz w:val="20"/>
          <w:szCs w:val="20"/>
          <w:lang w:val="en-GB"/>
        </w:rPr>
        <w:t>.</w:t>
      </w:r>
      <w:r w:rsidR="000620BA">
        <w:rPr>
          <w:rFonts w:ascii="Arial" w:hAnsi="Arial" w:cs="Arial"/>
          <w:i/>
          <w:iCs/>
          <w:color w:val="000000" w:themeColor="text1"/>
          <w:sz w:val="20"/>
          <w:szCs w:val="20"/>
          <w:lang w:val="en-GB"/>
        </w:rPr>
        <w:t>con.</w:t>
      </w:r>
      <w:r w:rsidRPr="00E35075">
        <w:rPr>
          <w:rFonts w:ascii="Arial" w:hAnsi="Arial" w:cs="Arial"/>
          <w:i/>
          <w:iCs/>
          <w:color w:val="000000" w:themeColor="text1"/>
          <w:sz w:val="20"/>
          <w:szCs w:val="20"/>
          <w:lang w:val="en-GB"/>
        </w:rPr>
        <w:t>san</w:t>
      </w:r>
      <w:r w:rsidRPr="00E35075">
        <w:rPr>
          <w:rFonts w:ascii="Arial" w:hAnsi="Arial" w:cs="Arial"/>
          <w:color w:val="000000" w:themeColor="text1"/>
          <w:sz w:val="20"/>
          <w:szCs w:val="20"/>
          <w:lang w:val="en-GB"/>
        </w:rPr>
        <w:t xml:space="preserve">) </w:t>
      </w:r>
      <w:r w:rsidRPr="00E35075">
        <w:rPr>
          <w:rFonts w:ascii="Arial" w:hAnsi="Arial" w:cs="Arial"/>
          <w:sz w:val="20"/>
          <w:szCs w:val="20"/>
          <w:lang w:val="en-GB"/>
        </w:rPr>
        <w:t xml:space="preserve">Assigns sanctions </w:t>
      </w:r>
      <w:r w:rsidR="00366697">
        <w:rPr>
          <w:rFonts w:ascii="Arial" w:hAnsi="Arial" w:cs="Arial"/>
          <w:sz w:val="20"/>
          <w:szCs w:val="20"/>
          <w:lang w:val="en-GB"/>
        </w:rPr>
        <w:t>to</w:t>
      </w:r>
      <w:r w:rsidRPr="00E35075">
        <w:rPr>
          <w:rFonts w:ascii="Arial" w:hAnsi="Arial" w:cs="Arial"/>
          <w:sz w:val="20"/>
          <w:szCs w:val="20"/>
          <w:lang w:val="en-GB"/>
        </w:rPr>
        <w:t xml:space="preserve"> specific </w:t>
      </w:r>
      <w:r w:rsidR="00BF42B1">
        <w:rPr>
          <w:rFonts w:ascii="Arial" w:hAnsi="Arial" w:cs="Arial"/>
          <w:sz w:val="20"/>
          <w:szCs w:val="20"/>
          <w:lang w:val="en-GB"/>
        </w:rPr>
        <w:t>actions or outcomes</w:t>
      </w:r>
      <w:r w:rsidRPr="00E35075">
        <w:rPr>
          <w:rFonts w:ascii="Arial" w:hAnsi="Arial" w:cs="Arial"/>
          <w:color w:val="000000" w:themeColor="text1"/>
          <w:sz w:val="20"/>
          <w:szCs w:val="20"/>
          <w:lang w:val="en-GB"/>
        </w:rPr>
        <w:t>.</w:t>
      </w:r>
    </w:p>
    <w:p w14:paraId="377327B7" w14:textId="46EE1D8A" w:rsidR="00E35075" w:rsidRPr="00A6653A" w:rsidRDefault="00E35075" w:rsidP="00E7751E">
      <w:pPr>
        <w:pStyle w:val="Prrafodelista"/>
        <w:numPr>
          <w:ilvl w:val="2"/>
          <w:numId w:val="26"/>
        </w:numPr>
        <w:spacing w:after="0" w:line="276" w:lineRule="auto"/>
        <w:jc w:val="both"/>
        <w:rPr>
          <w:rFonts w:ascii="Arial" w:hAnsi="Arial" w:cs="Arial"/>
          <w:color w:val="000000" w:themeColor="text1"/>
          <w:sz w:val="20"/>
          <w:szCs w:val="20"/>
          <w:lang w:val="en-GB"/>
        </w:rPr>
      </w:pPr>
      <w:r w:rsidRPr="00A6653A">
        <w:rPr>
          <w:rFonts w:ascii="Arial" w:hAnsi="Arial" w:cs="Arial"/>
          <w:b/>
          <w:color w:val="000000" w:themeColor="text1"/>
          <w:sz w:val="20"/>
          <w:szCs w:val="20"/>
          <w:lang w:val="en-GB"/>
        </w:rPr>
        <w:t>Warning</w:t>
      </w:r>
      <w:r w:rsidRPr="00A6653A">
        <w:rPr>
          <w:rFonts w:ascii="Arial" w:hAnsi="Arial" w:cs="Arial"/>
          <w:color w:val="000000" w:themeColor="text1"/>
          <w:sz w:val="20"/>
          <w:szCs w:val="20"/>
          <w:lang w:val="en-GB"/>
        </w:rPr>
        <w:t xml:space="preserve"> </w:t>
      </w:r>
      <w:r w:rsidRPr="00A6653A">
        <w:rPr>
          <w:rFonts w:ascii="Arial" w:hAnsi="Arial" w:cs="Arial"/>
          <w:i/>
          <w:iCs/>
          <w:color w:val="000000" w:themeColor="text1"/>
          <w:sz w:val="20"/>
          <w:szCs w:val="20"/>
          <w:lang w:val="en-GB"/>
        </w:rPr>
        <w:t>(PAY.</w:t>
      </w:r>
      <w:r w:rsidR="000620BA">
        <w:rPr>
          <w:rFonts w:ascii="Arial" w:hAnsi="Arial" w:cs="Arial"/>
          <w:i/>
          <w:iCs/>
          <w:color w:val="000000" w:themeColor="text1"/>
          <w:sz w:val="20"/>
          <w:szCs w:val="20"/>
          <w:lang w:val="en-GB"/>
        </w:rPr>
        <w:t>con</w:t>
      </w:r>
      <w:r w:rsidRPr="00A6653A">
        <w:rPr>
          <w:rFonts w:ascii="Arial" w:hAnsi="Arial" w:cs="Arial"/>
          <w:i/>
          <w:iCs/>
          <w:color w:val="000000" w:themeColor="text1"/>
          <w:sz w:val="20"/>
          <w:szCs w:val="20"/>
          <w:lang w:val="en-GB"/>
        </w:rPr>
        <w:t>.war</w:t>
      </w:r>
      <w:r w:rsidRPr="00A6653A">
        <w:rPr>
          <w:rFonts w:ascii="Arial" w:hAnsi="Arial" w:cs="Arial"/>
          <w:color w:val="000000" w:themeColor="text1"/>
          <w:sz w:val="20"/>
          <w:szCs w:val="20"/>
          <w:lang w:val="en-GB"/>
        </w:rPr>
        <w:t xml:space="preserve">) </w:t>
      </w:r>
      <w:r w:rsidRPr="00A6653A">
        <w:rPr>
          <w:rFonts w:ascii="Arial" w:hAnsi="Arial" w:cs="Arial"/>
          <w:sz w:val="20"/>
          <w:szCs w:val="20"/>
          <w:lang w:val="en-GB"/>
        </w:rPr>
        <w:t xml:space="preserve">Set warnings </w:t>
      </w:r>
      <w:r w:rsidR="00366697">
        <w:rPr>
          <w:rFonts w:ascii="Arial" w:hAnsi="Arial" w:cs="Arial"/>
          <w:sz w:val="20"/>
          <w:szCs w:val="20"/>
          <w:lang w:val="en-GB"/>
        </w:rPr>
        <w:t>to</w:t>
      </w:r>
      <w:r w:rsidRPr="00A6653A">
        <w:rPr>
          <w:rFonts w:ascii="Arial" w:hAnsi="Arial" w:cs="Arial"/>
          <w:sz w:val="20"/>
          <w:szCs w:val="20"/>
          <w:lang w:val="en-GB"/>
        </w:rPr>
        <w:t xml:space="preserve"> </w:t>
      </w:r>
      <w:r w:rsidR="00BF42B1" w:rsidRPr="00E35075">
        <w:rPr>
          <w:rFonts w:ascii="Arial" w:hAnsi="Arial" w:cs="Arial"/>
          <w:sz w:val="20"/>
          <w:szCs w:val="20"/>
          <w:lang w:val="en-GB"/>
        </w:rPr>
        <w:t xml:space="preserve">specific </w:t>
      </w:r>
      <w:r w:rsidR="00BF42B1">
        <w:rPr>
          <w:rFonts w:ascii="Arial" w:hAnsi="Arial" w:cs="Arial"/>
          <w:sz w:val="20"/>
          <w:szCs w:val="20"/>
          <w:lang w:val="en-GB"/>
        </w:rPr>
        <w:t xml:space="preserve">actions or outcomes </w:t>
      </w:r>
      <w:r w:rsidRPr="00A6653A">
        <w:rPr>
          <w:rFonts w:ascii="Arial" w:hAnsi="Arial" w:cs="Arial"/>
          <w:sz w:val="20"/>
          <w:szCs w:val="20"/>
          <w:lang w:val="en-GB"/>
        </w:rPr>
        <w:t>prior to sanctions</w:t>
      </w:r>
      <w:r w:rsidRPr="00A6653A">
        <w:rPr>
          <w:rFonts w:ascii="Arial" w:hAnsi="Arial" w:cs="Arial"/>
          <w:color w:val="000000" w:themeColor="text1"/>
          <w:sz w:val="20"/>
          <w:szCs w:val="20"/>
          <w:lang w:val="en-GB"/>
        </w:rPr>
        <w:t>.</w:t>
      </w:r>
    </w:p>
    <w:p w14:paraId="2EE3CDCB" w14:textId="16AF8EA0" w:rsidR="00A6653A" w:rsidRPr="002743C1" w:rsidRDefault="00A6653A">
      <w:pPr>
        <w:pStyle w:val="Prrafodelista"/>
        <w:numPr>
          <w:ilvl w:val="1"/>
          <w:numId w:val="26"/>
        </w:numPr>
        <w:rPr>
          <w:rFonts w:ascii="Arial" w:hAnsi="Arial" w:cs="Arial"/>
          <w:color w:val="FF0000"/>
          <w:sz w:val="20"/>
          <w:szCs w:val="20"/>
          <w:lang w:val="en-GB"/>
        </w:rPr>
      </w:pPr>
      <w:r w:rsidRPr="002743C1">
        <w:rPr>
          <w:rFonts w:ascii="Arial" w:hAnsi="Arial" w:cs="Arial"/>
          <w:b/>
          <w:color w:val="FF0000"/>
          <w:sz w:val="20"/>
          <w:szCs w:val="20"/>
          <w:lang w:val="en-US"/>
        </w:rPr>
        <w:t>Criteria</w:t>
      </w:r>
      <w:r w:rsidRPr="002743C1">
        <w:rPr>
          <w:rFonts w:ascii="Arial" w:hAnsi="Arial" w:cs="Arial"/>
          <w:color w:val="FF0000"/>
          <w:sz w:val="20"/>
          <w:szCs w:val="20"/>
          <w:lang w:val="en-US"/>
        </w:rPr>
        <w:t xml:space="preserve"> </w:t>
      </w:r>
      <w:r w:rsidRPr="002743C1">
        <w:rPr>
          <w:rFonts w:ascii="Arial" w:hAnsi="Arial" w:cs="Arial"/>
          <w:i/>
          <w:iCs/>
          <w:color w:val="FF0000"/>
          <w:sz w:val="20"/>
          <w:szCs w:val="20"/>
          <w:lang w:val="en-GB"/>
        </w:rPr>
        <w:t>(PAY.</w:t>
      </w:r>
      <w:r w:rsidR="00764DE4" w:rsidRPr="002743C1" w:rsidDel="00764DE4">
        <w:rPr>
          <w:rFonts w:ascii="Arial" w:hAnsi="Arial" w:cs="Arial"/>
          <w:i/>
          <w:iCs/>
          <w:color w:val="FF0000"/>
          <w:sz w:val="20"/>
          <w:szCs w:val="20"/>
          <w:lang w:val="en-GB"/>
        </w:rPr>
        <w:t xml:space="preserve"> </w:t>
      </w:r>
      <w:r w:rsidRPr="002743C1">
        <w:rPr>
          <w:rFonts w:ascii="Arial" w:hAnsi="Arial" w:cs="Arial"/>
          <w:i/>
          <w:iCs/>
          <w:color w:val="FF0000"/>
          <w:sz w:val="20"/>
          <w:szCs w:val="20"/>
          <w:lang w:val="en-GB"/>
        </w:rPr>
        <w:t xml:space="preserve">cri) </w:t>
      </w:r>
      <w:r w:rsidRPr="002743C1">
        <w:rPr>
          <w:rFonts w:ascii="Arial" w:hAnsi="Arial" w:cs="Arial"/>
          <w:color w:val="FF0000"/>
          <w:sz w:val="20"/>
          <w:szCs w:val="20"/>
          <w:lang w:val="en-GB"/>
        </w:rPr>
        <w:t xml:space="preserve">Sets the criteria for determining the </w:t>
      </w:r>
      <w:r w:rsidR="00BF42B1" w:rsidRPr="002743C1">
        <w:rPr>
          <w:rFonts w:ascii="Arial" w:hAnsi="Arial" w:cs="Arial"/>
          <w:color w:val="FF0000"/>
          <w:sz w:val="20"/>
          <w:szCs w:val="20"/>
          <w:lang w:val="en-GB"/>
        </w:rPr>
        <w:t>nature and magnitude</w:t>
      </w:r>
      <w:r w:rsidR="00BF42B1" w:rsidRPr="002743C1" w:rsidDel="00BF42B1">
        <w:rPr>
          <w:rFonts w:ascii="Arial" w:hAnsi="Arial" w:cs="Arial"/>
          <w:color w:val="FF0000"/>
          <w:sz w:val="20"/>
          <w:szCs w:val="20"/>
          <w:lang w:val="en-GB"/>
        </w:rPr>
        <w:t xml:space="preserve"> </w:t>
      </w:r>
      <w:r w:rsidRPr="002743C1">
        <w:rPr>
          <w:rFonts w:ascii="Arial" w:hAnsi="Arial" w:cs="Arial"/>
          <w:color w:val="FF0000"/>
          <w:sz w:val="20"/>
          <w:szCs w:val="20"/>
          <w:lang w:val="en-GB"/>
        </w:rPr>
        <w:t xml:space="preserve">of </w:t>
      </w:r>
      <w:r w:rsidR="00BF42B1" w:rsidRPr="002743C1">
        <w:rPr>
          <w:rFonts w:ascii="Arial" w:hAnsi="Arial" w:cs="Arial"/>
          <w:color w:val="FF0000"/>
          <w:sz w:val="20"/>
          <w:szCs w:val="20"/>
          <w:lang w:val="en-GB"/>
        </w:rPr>
        <w:t>consequences</w:t>
      </w:r>
      <w:r w:rsidRPr="002743C1">
        <w:rPr>
          <w:rFonts w:ascii="Arial" w:hAnsi="Arial" w:cs="Arial"/>
          <w:color w:val="FF0000"/>
          <w:sz w:val="20"/>
          <w:szCs w:val="20"/>
          <w:lang w:val="en-GB"/>
        </w:rPr>
        <w:t>.</w:t>
      </w:r>
    </w:p>
    <w:p w14:paraId="3224DB0C" w14:textId="379C46B7" w:rsidR="006151CE" w:rsidRPr="002743C1" w:rsidRDefault="00A6653A" w:rsidP="00341DE4">
      <w:pPr>
        <w:pStyle w:val="Prrafodelista"/>
        <w:numPr>
          <w:ilvl w:val="1"/>
          <w:numId w:val="26"/>
        </w:numPr>
        <w:spacing w:after="0" w:line="276" w:lineRule="auto"/>
        <w:ind w:hanging="436"/>
        <w:jc w:val="both"/>
        <w:rPr>
          <w:rFonts w:ascii="Arial" w:hAnsi="Arial" w:cs="Arial"/>
          <w:color w:val="FF0000"/>
          <w:sz w:val="20"/>
          <w:szCs w:val="20"/>
          <w:lang w:val="en-GB"/>
        </w:rPr>
      </w:pPr>
      <w:r w:rsidRPr="002743C1">
        <w:rPr>
          <w:rFonts w:ascii="Arial" w:hAnsi="Arial" w:cs="Arial"/>
          <w:b/>
          <w:color w:val="FF0000"/>
          <w:sz w:val="20"/>
          <w:szCs w:val="20"/>
          <w:lang w:val="en-US"/>
        </w:rPr>
        <w:t xml:space="preserve">Form </w:t>
      </w:r>
      <w:r w:rsidRPr="002743C1">
        <w:rPr>
          <w:rFonts w:ascii="Arial" w:hAnsi="Arial" w:cs="Arial"/>
          <w:i/>
          <w:iCs/>
          <w:color w:val="FF0000"/>
          <w:sz w:val="20"/>
          <w:szCs w:val="20"/>
          <w:lang w:val="en-GB"/>
        </w:rPr>
        <w:t>(PAY.</w:t>
      </w:r>
      <w:r w:rsidR="00764DE4" w:rsidRPr="002743C1" w:rsidDel="00764DE4">
        <w:rPr>
          <w:rFonts w:ascii="Arial" w:hAnsi="Arial" w:cs="Arial"/>
          <w:i/>
          <w:iCs/>
          <w:color w:val="FF0000"/>
          <w:sz w:val="20"/>
          <w:szCs w:val="20"/>
          <w:lang w:val="en-GB"/>
        </w:rPr>
        <w:t xml:space="preserve"> </w:t>
      </w:r>
      <w:r w:rsidRPr="002743C1">
        <w:rPr>
          <w:rFonts w:ascii="Arial" w:hAnsi="Arial" w:cs="Arial"/>
          <w:i/>
          <w:iCs/>
          <w:color w:val="FF0000"/>
          <w:sz w:val="20"/>
          <w:szCs w:val="20"/>
          <w:lang w:val="en-GB"/>
        </w:rPr>
        <w:t xml:space="preserve">for) </w:t>
      </w:r>
      <w:r w:rsidRPr="002743C1">
        <w:rPr>
          <w:rFonts w:ascii="Arial" w:hAnsi="Arial" w:cs="Arial"/>
          <w:color w:val="FF0000"/>
          <w:sz w:val="20"/>
          <w:szCs w:val="20"/>
          <w:lang w:val="en-GB"/>
        </w:rPr>
        <w:t xml:space="preserve">Sets the form and frequency of </w:t>
      </w:r>
      <w:r w:rsidR="00BF42B1" w:rsidRPr="002743C1">
        <w:rPr>
          <w:rFonts w:ascii="Arial" w:hAnsi="Arial" w:cs="Arial"/>
          <w:color w:val="FF0000"/>
          <w:sz w:val="20"/>
          <w:szCs w:val="20"/>
          <w:lang w:val="en-GB"/>
        </w:rPr>
        <w:t>consequences</w:t>
      </w:r>
      <w:r w:rsidRPr="002743C1">
        <w:rPr>
          <w:rFonts w:ascii="Arial" w:hAnsi="Arial" w:cs="Arial"/>
          <w:color w:val="FF0000"/>
          <w:sz w:val="20"/>
          <w:szCs w:val="20"/>
          <w:lang w:val="en-GB"/>
        </w:rPr>
        <w:t>.</w:t>
      </w:r>
    </w:p>
    <w:p w14:paraId="44F4E3C1" w14:textId="0534FD21" w:rsidR="006151CE" w:rsidRPr="006151CE" w:rsidRDefault="00FA39CB" w:rsidP="006151CE">
      <w:pPr>
        <w:pStyle w:val="Prrafodelista"/>
        <w:numPr>
          <w:ilvl w:val="1"/>
          <w:numId w:val="26"/>
        </w:numPr>
        <w:spacing w:after="0" w:line="276" w:lineRule="auto"/>
        <w:ind w:hanging="436"/>
        <w:jc w:val="both"/>
        <w:rPr>
          <w:rFonts w:ascii="Arial" w:hAnsi="Arial" w:cs="Arial"/>
          <w:color w:val="000000" w:themeColor="text1"/>
          <w:sz w:val="20"/>
          <w:szCs w:val="20"/>
          <w:lang w:val="en-GB"/>
        </w:rPr>
      </w:pPr>
      <w:r w:rsidRPr="006151CE">
        <w:rPr>
          <w:rFonts w:ascii="Arial" w:hAnsi="Arial" w:cs="Arial"/>
          <w:b/>
          <w:color w:val="000000" w:themeColor="text1"/>
          <w:sz w:val="20"/>
          <w:szCs w:val="20"/>
          <w:lang w:val="en-US"/>
        </w:rPr>
        <w:t>Type</w:t>
      </w:r>
      <w:r w:rsidR="004A6C3A" w:rsidRPr="006151CE">
        <w:rPr>
          <w:rFonts w:ascii="Arial" w:hAnsi="Arial" w:cs="Arial"/>
          <w:b/>
          <w:color w:val="000000" w:themeColor="text1"/>
          <w:sz w:val="20"/>
          <w:szCs w:val="20"/>
          <w:lang w:val="en-US"/>
        </w:rPr>
        <w:t xml:space="preserve"> </w:t>
      </w:r>
      <w:r w:rsidR="004A6C3A" w:rsidRPr="006151CE">
        <w:rPr>
          <w:rFonts w:ascii="Arial" w:hAnsi="Arial" w:cs="Arial"/>
          <w:i/>
          <w:iCs/>
          <w:color w:val="000000" w:themeColor="text1"/>
          <w:sz w:val="20"/>
          <w:szCs w:val="20"/>
          <w:lang w:val="en-GB"/>
        </w:rPr>
        <w:t>(PAY</w:t>
      </w:r>
      <w:r w:rsidR="00E016EE" w:rsidRPr="006151CE">
        <w:rPr>
          <w:rFonts w:ascii="Arial" w:hAnsi="Arial" w:cs="Arial"/>
          <w:i/>
          <w:iCs/>
          <w:color w:val="000000" w:themeColor="text1"/>
          <w:sz w:val="20"/>
          <w:szCs w:val="20"/>
          <w:lang w:val="en-GB"/>
        </w:rPr>
        <w:t>.</w:t>
      </w:r>
      <w:r w:rsidR="004A6C3A" w:rsidRPr="006151CE">
        <w:rPr>
          <w:rFonts w:ascii="Arial" w:hAnsi="Arial" w:cs="Arial"/>
          <w:i/>
          <w:iCs/>
          <w:color w:val="000000" w:themeColor="text1"/>
          <w:sz w:val="20"/>
          <w:szCs w:val="20"/>
          <w:lang w:val="en-GB"/>
        </w:rPr>
        <w:t>typ)</w:t>
      </w:r>
      <w:r w:rsidR="00E016EE" w:rsidRPr="006151CE">
        <w:rPr>
          <w:rFonts w:ascii="Arial" w:hAnsi="Arial" w:cs="Arial"/>
          <w:color w:val="000000" w:themeColor="text1"/>
          <w:sz w:val="20"/>
          <w:szCs w:val="20"/>
          <w:lang w:val="en-GB"/>
        </w:rPr>
        <w:t xml:space="preserve"> </w:t>
      </w:r>
      <w:r w:rsidR="00E016EE" w:rsidRPr="006151CE">
        <w:rPr>
          <w:rFonts w:ascii="Arial" w:hAnsi="Arial" w:cs="Arial"/>
          <w:sz w:val="20"/>
          <w:szCs w:val="20"/>
          <w:lang w:val="en-GB"/>
        </w:rPr>
        <w:t xml:space="preserve">Sets the type of </w:t>
      </w:r>
      <w:r w:rsidR="00BF42B1" w:rsidRPr="006151CE">
        <w:rPr>
          <w:rFonts w:ascii="Arial" w:hAnsi="Arial" w:cs="Arial"/>
          <w:sz w:val="20"/>
          <w:szCs w:val="20"/>
          <w:lang w:val="en-GB"/>
        </w:rPr>
        <w:t xml:space="preserve">consequences </w:t>
      </w:r>
      <w:r w:rsidR="00E016EE" w:rsidRPr="006151CE">
        <w:rPr>
          <w:rFonts w:ascii="Arial" w:hAnsi="Arial" w:cs="Arial"/>
          <w:sz w:val="20"/>
          <w:szCs w:val="20"/>
          <w:lang w:val="en-GB"/>
        </w:rPr>
        <w:t>.</w:t>
      </w:r>
    </w:p>
    <w:p w14:paraId="45ACA15E" w14:textId="7E2343B6" w:rsidR="00885CA6" w:rsidRPr="006151CE" w:rsidRDefault="00885CA6" w:rsidP="006151CE">
      <w:pPr>
        <w:pStyle w:val="Prrafodelista"/>
        <w:numPr>
          <w:ilvl w:val="2"/>
          <w:numId w:val="26"/>
        </w:numPr>
        <w:spacing w:after="0" w:line="276" w:lineRule="auto"/>
        <w:jc w:val="both"/>
        <w:rPr>
          <w:rFonts w:ascii="Arial" w:hAnsi="Arial" w:cs="Arial"/>
          <w:color w:val="000000" w:themeColor="text1"/>
          <w:sz w:val="20"/>
          <w:szCs w:val="20"/>
          <w:lang w:val="en-GB"/>
        </w:rPr>
      </w:pPr>
      <w:r w:rsidRPr="006151CE">
        <w:rPr>
          <w:rFonts w:ascii="Arial" w:hAnsi="Arial" w:cs="Arial"/>
          <w:b/>
          <w:bCs/>
          <w:color w:val="000000" w:themeColor="text1"/>
          <w:sz w:val="20"/>
          <w:szCs w:val="20"/>
          <w:lang w:val="en-US"/>
        </w:rPr>
        <w:t>Material</w:t>
      </w:r>
      <w:r w:rsidRPr="006151CE">
        <w:rPr>
          <w:rFonts w:ascii="Arial" w:hAnsi="Arial" w:cs="Arial"/>
          <w:color w:val="000000" w:themeColor="text1"/>
          <w:sz w:val="20"/>
          <w:szCs w:val="20"/>
          <w:lang w:val="en-US"/>
        </w:rPr>
        <w:t xml:space="preserve"> </w:t>
      </w:r>
      <w:r w:rsidR="0070192F" w:rsidRPr="006151CE">
        <w:rPr>
          <w:rFonts w:ascii="Arial" w:hAnsi="Arial" w:cs="Arial"/>
          <w:color w:val="000000" w:themeColor="text1"/>
          <w:sz w:val="20"/>
          <w:szCs w:val="20"/>
          <w:lang w:val="en-US"/>
        </w:rPr>
        <w:t>(</w:t>
      </w:r>
      <w:r w:rsidR="0070192F" w:rsidRPr="006151CE">
        <w:rPr>
          <w:rFonts w:ascii="Arial" w:hAnsi="Arial" w:cs="Arial"/>
          <w:i/>
          <w:iCs/>
          <w:color w:val="000000" w:themeColor="text1"/>
          <w:sz w:val="20"/>
          <w:szCs w:val="20"/>
          <w:lang w:val="en-US"/>
        </w:rPr>
        <w:t>PAY</w:t>
      </w:r>
      <w:r w:rsidR="00E016EE" w:rsidRPr="006151CE">
        <w:rPr>
          <w:rFonts w:ascii="Arial" w:hAnsi="Arial" w:cs="Arial"/>
          <w:i/>
          <w:iCs/>
          <w:color w:val="000000" w:themeColor="text1"/>
          <w:sz w:val="20"/>
          <w:szCs w:val="20"/>
          <w:lang w:val="en-US"/>
        </w:rPr>
        <w:t>.</w:t>
      </w:r>
      <w:r w:rsidR="004A6C3A" w:rsidRPr="006151CE">
        <w:rPr>
          <w:rFonts w:ascii="Arial" w:hAnsi="Arial" w:cs="Arial"/>
          <w:i/>
          <w:iCs/>
          <w:color w:val="000000" w:themeColor="text1"/>
          <w:sz w:val="20"/>
          <w:szCs w:val="20"/>
          <w:lang w:val="en-GB"/>
        </w:rPr>
        <w:t>typ</w:t>
      </w:r>
      <w:r w:rsidR="00E016EE" w:rsidRPr="006151CE">
        <w:rPr>
          <w:rFonts w:ascii="Arial" w:hAnsi="Arial" w:cs="Arial"/>
          <w:i/>
          <w:iCs/>
          <w:color w:val="000000" w:themeColor="text1"/>
          <w:sz w:val="20"/>
          <w:szCs w:val="20"/>
          <w:lang w:val="en-US"/>
        </w:rPr>
        <w:t>.</w:t>
      </w:r>
      <w:r w:rsidRPr="006151CE">
        <w:rPr>
          <w:rFonts w:ascii="Arial" w:hAnsi="Arial" w:cs="Arial"/>
          <w:i/>
          <w:iCs/>
          <w:color w:val="000000" w:themeColor="text1"/>
          <w:sz w:val="20"/>
          <w:szCs w:val="20"/>
          <w:lang w:val="en-US"/>
        </w:rPr>
        <w:t>mat</w:t>
      </w:r>
      <w:r w:rsidR="0070192F" w:rsidRPr="006151CE">
        <w:rPr>
          <w:rFonts w:ascii="Arial" w:hAnsi="Arial" w:cs="Arial"/>
          <w:i/>
          <w:iCs/>
          <w:color w:val="000000" w:themeColor="text1"/>
          <w:sz w:val="20"/>
          <w:szCs w:val="20"/>
          <w:lang w:val="en-US"/>
        </w:rPr>
        <w:t>)</w:t>
      </w:r>
      <w:r w:rsidRPr="006151CE">
        <w:rPr>
          <w:rFonts w:ascii="Arial" w:hAnsi="Arial" w:cs="Arial"/>
          <w:color w:val="000000" w:themeColor="text1"/>
          <w:sz w:val="20"/>
          <w:szCs w:val="20"/>
          <w:lang w:val="en-US"/>
        </w:rPr>
        <w:t xml:space="preserve"> </w:t>
      </w:r>
      <w:r w:rsidR="00E016EE" w:rsidRPr="006151CE">
        <w:rPr>
          <w:rFonts w:ascii="Arial" w:hAnsi="Arial" w:cs="Arial"/>
          <w:sz w:val="20"/>
          <w:szCs w:val="20"/>
          <w:lang w:val="en-GB"/>
        </w:rPr>
        <w:t xml:space="preserve">Assigns </w:t>
      </w:r>
      <w:r w:rsidR="001F128F" w:rsidRPr="006151CE">
        <w:rPr>
          <w:rFonts w:ascii="Arial" w:hAnsi="Arial" w:cs="Arial"/>
          <w:sz w:val="20"/>
          <w:szCs w:val="20"/>
          <w:lang w:val="en-GB"/>
        </w:rPr>
        <w:t xml:space="preserve">tangible, non-economic </w:t>
      </w:r>
      <w:r w:rsidR="006151CE" w:rsidRPr="006151CE">
        <w:rPr>
          <w:rFonts w:ascii="Arial" w:hAnsi="Arial" w:cs="Arial"/>
          <w:sz w:val="20"/>
          <w:szCs w:val="20"/>
          <w:lang w:val="en-GB"/>
        </w:rPr>
        <w:t>consequences</w:t>
      </w:r>
      <w:r w:rsidR="00B634E9" w:rsidRPr="006151CE">
        <w:rPr>
          <w:rFonts w:ascii="Arial" w:hAnsi="Arial" w:cs="Arial"/>
          <w:color w:val="000000" w:themeColor="text1"/>
          <w:sz w:val="20"/>
          <w:szCs w:val="20"/>
          <w:lang w:val="en-US"/>
        </w:rPr>
        <w:t>.</w:t>
      </w:r>
    </w:p>
    <w:p w14:paraId="37F97FDE" w14:textId="77EBA675" w:rsidR="00C53159" w:rsidRPr="00FA4395" w:rsidRDefault="008275E8" w:rsidP="006151CE">
      <w:pPr>
        <w:pStyle w:val="Prrafodelista"/>
        <w:numPr>
          <w:ilvl w:val="2"/>
          <w:numId w:val="26"/>
        </w:numPr>
        <w:spacing w:after="0" w:line="276" w:lineRule="auto"/>
        <w:jc w:val="both"/>
        <w:rPr>
          <w:rFonts w:ascii="Arial" w:hAnsi="Arial" w:cs="Arial"/>
          <w:color w:val="000000" w:themeColor="text1"/>
          <w:sz w:val="20"/>
          <w:szCs w:val="20"/>
          <w:lang w:val="en-US"/>
        </w:rPr>
      </w:pPr>
      <w:r w:rsidRPr="00FA4395">
        <w:rPr>
          <w:rFonts w:ascii="Arial" w:hAnsi="Arial" w:cs="Arial"/>
          <w:b/>
          <w:bCs/>
          <w:color w:val="000000" w:themeColor="text1"/>
          <w:sz w:val="20"/>
          <w:szCs w:val="20"/>
          <w:lang w:val="en-US"/>
        </w:rPr>
        <w:t>Economic</w:t>
      </w:r>
      <w:r w:rsidR="0070192F" w:rsidRPr="00FA4395">
        <w:rPr>
          <w:rFonts w:ascii="Arial" w:hAnsi="Arial" w:cs="Arial"/>
          <w:color w:val="000000" w:themeColor="text1"/>
          <w:sz w:val="20"/>
          <w:szCs w:val="20"/>
          <w:lang w:val="en-US"/>
        </w:rPr>
        <w:t xml:space="preserve"> </w:t>
      </w:r>
      <w:r w:rsidR="0070192F" w:rsidRPr="00FA4395">
        <w:rPr>
          <w:rFonts w:ascii="Arial" w:hAnsi="Arial" w:cs="Arial"/>
          <w:i/>
          <w:iCs/>
          <w:color w:val="000000" w:themeColor="text1"/>
          <w:sz w:val="20"/>
          <w:szCs w:val="20"/>
          <w:lang w:val="en-US"/>
        </w:rPr>
        <w:t>(</w:t>
      </w:r>
      <w:r w:rsidR="009D6B01" w:rsidRPr="00FA4395">
        <w:rPr>
          <w:rFonts w:ascii="Arial" w:hAnsi="Arial" w:cs="Arial"/>
          <w:i/>
          <w:iCs/>
          <w:color w:val="000000" w:themeColor="text1"/>
          <w:sz w:val="20"/>
          <w:szCs w:val="20"/>
          <w:lang w:val="en-US"/>
        </w:rPr>
        <w:t>PAY</w:t>
      </w:r>
      <w:r w:rsidR="00E016EE" w:rsidRPr="00FA4395">
        <w:rPr>
          <w:rFonts w:ascii="Arial" w:hAnsi="Arial" w:cs="Arial"/>
          <w:i/>
          <w:iCs/>
          <w:color w:val="000000" w:themeColor="text1"/>
          <w:sz w:val="20"/>
          <w:szCs w:val="20"/>
          <w:lang w:val="en-GB"/>
        </w:rPr>
        <w:t>.</w:t>
      </w:r>
      <w:r w:rsidR="004A6C3A" w:rsidRPr="00FA4395">
        <w:rPr>
          <w:rFonts w:ascii="Arial" w:hAnsi="Arial" w:cs="Arial"/>
          <w:i/>
          <w:iCs/>
          <w:color w:val="000000" w:themeColor="text1"/>
          <w:sz w:val="20"/>
          <w:szCs w:val="20"/>
          <w:lang w:val="en-GB"/>
        </w:rPr>
        <w:t>typ</w:t>
      </w:r>
      <w:r w:rsidR="00E016EE" w:rsidRPr="00FA4395">
        <w:rPr>
          <w:rFonts w:ascii="Arial" w:hAnsi="Arial" w:cs="Arial"/>
          <w:i/>
          <w:iCs/>
          <w:color w:val="000000" w:themeColor="text1"/>
          <w:sz w:val="20"/>
          <w:szCs w:val="20"/>
          <w:lang w:val="en-US"/>
        </w:rPr>
        <w:t>.</w:t>
      </w:r>
      <w:r w:rsidR="00885CA6" w:rsidRPr="00FA4395">
        <w:rPr>
          <w:rFonts w:ascii="Arial" w:hAnsi="Arial" w:cs="Arial"/>
          <w:i/>
          <w:iCs/>
          <w:color w:val="000000" w:themeColor="text1"/>
          <w:sz w:val="20"/>
          <w:szCs w:val="20"/>
          <w:lang w:val="en-US"/>
        </w:rPr>
        <w:t>eco</w:t>
      </w:r>
      <w:r w:rsidR="0070192F" w:rsidRPr="00FA4395">
        <w:rPr>
          <w:rFonts w:ascii="Arial" w:hAnsi="Arial" w:cs="Arial"/>
          <w:i/>
          <w:iCs/>
          <w:color w:val="000000" w:themeColor="text1"/>
          <w:sz w:val="20"/>
          <w:szCs w:val="20"/>
          <w:lang w:val="en-US"/>
        </w:rPr>
        <w:t>)</w:t>
      </w:r>
      <w:r w:rsidR="00885CA6" w:rsidRPr="00FA4395">
        <w:rPr>
          <w:rFonts w:ascii="Arial" w:hAnsi="Arial" w:cs="Arial"/>
          <w:color w:val="000000" w:themeColor="text1"/>
          <w:sz w:val="20"/>
          <w:szCs w:val="20"/>
          <w:lang w:val="en-US"/>
        </w:rPr>
        <w:t xml:space="preserve"> </w:t>
      </w:r>
      <w:r w:rsidR="003744F6" w:rsidRPr="00FA4395">
        <w:rPr>
          <w:rFonts w:ascii="Arial" w:hAnsi="Arial" w:cs="Arial"/>
          <w:sz w:val="20"/>
          <w:szCs w:val="20"/>
          <w:lang w:val="en-GB"/>
        </w:rPr>
        <w:t xml:space="preserve">Assigns financial </w:t>
      </w:r>
      <w:r w:rsidR="006151CE">
        <w:rPr>
          <w:rFonts w:ascii="Arial" w:hAnsi="Arial" w:cs="Arial"/>
          <w:sz w:val="20"/>
          <w:szCs w:val="20"/>
          <w:lang w:val="en-GB"/>
        </w:rPr>
        <w:t>consequences</w:t>
      </w:r>
      <w:r w:rsidR="00B634E9" w:rsidRPr="00FA4395">
        <w:rPr>
          <w:rFonts w:ascii="Arial" w:hAnsi="Arial" w:cs="Arial"/>
          <w:color w:val="000000" w:themeColor="text1"/>
          <w:sz w:val="20"/>
          <w:szCs w:val="20"/>
          <w:lang w:val="en-US"/>
        </w:rPr>
        <w:t>.</w:t>
      </w:r>
    </w:p>
    <w:p w14:paraId="3844C9F2" w14:textId="55C31BEF" w:rsidR="00885CA6" w:rsidRPr="00FA4395" w:rsidRDefault="00FC3DF8" w:rsidP="00341DE4">
      <w:pPr>
        <w:pStyle w:val="Prrafodelista"/>
        <w:numPr>
          <w:ilvl w:val="2"/>
          <w:numId w:val="26"/>
        </w:numPr>
        <w:spacing w:after="0" w:line="276" w:lineRule="auto"/>
        <w:jc w:val="both"/>
        <w:rPr>
          <w:rFonts w:ascii="Arial" w:hAnsi="Arial" w:cs="Arial"/>
          <w:color w:val="000000" w:themeColor="text1"/>
          <w:sz w:val="20"/>
          <w:szCs w:val="20"/>
          <w:lang w:val="en-US"/>
        </w:rPr>
      </w:pPr>
      <w:r w:rsidRPr="00FA4395">
        <w:rPr>
          <w:rFonts w:ascii="Arial" w:hAnsi="Arial" w:cs="Arial"/>
          <w:b/>
          <w:bCs/>
          <w:color w:val="000000" w:themeColor="text1"/>
          <w:sz w:val="20"/>
          <w:szCs w:val="20"/>
          <w:lang w:val="en-US"/>
        </w:rPr>
        <w:t>Action</w:t>
      </w:r>
      <w:r w:rsidR="004E30D3" w:rsidRPr="00FA4395">
        <w:rPr>
          <w:rFonts w:ascii="Arial" w:hAnsi="Arial" w:cs="Arial"/>
          <w:b/>
          <w:bCs/>
          <w:color w:val="000000" w:themeColor="text1"/>
          <w:sz w:val="20"/>
          <w:szCs w:val="20"/>
          <w:lang w:val="en-US"/>
        </w:rPr>
        <w:t xml:space="preserve"> </w:t>
      </w:r>
      <w:r w:rsidR="00E7751D" w:rsidRPr="00FA4395">
        <w:rPr>
          <w:rFonts w:ascii="Arial" w:hAnsi="Arial" w:cs="Arial"/>
          <w:i/>
          <w:iCs/>
          <w:color w:val="000000" w:themeColor="text1"/>
          <w:sz w:val="20"/>
          <w:szCs w:val="20"/>
          <w:lang w:val="en-US"/>
        </w:rPr>
        <w:t>(</w:t>
      </w:r>
      <w:r w:rsidR="009D6B01" w:rsidRPr="00FA4395">
        <w:rPr>
          <w:rFonts w:ascii="Arial" w:hAnsi="Arial" w:cs="Arial"/>
          <w:color w:val="000000" w:themeColor="text1"/>
          <w:sz w:val="20"/>
          <w:szCs w:val="20"/>
          <w:lang w:val="en-US"/>
        </w:rPr>
        <w:t>PAY</w:t>
      </w:r>
      <w:r w:rsidR="00E016EE" w:rsidRPr="00FA4395">
        <w:rPr>
          <w:rFonts w:ascii="Arial" w:hAnsi="Arial" w:cs="Arial"/>
          <w:i/>
          <w:iCs/>
          <w:color w:val="000000" w:themeColor="text1"/>
          <w:sz w:val="20"/>
          <w:szCs w:val="20"/>
          <w:lang w:val="en-US"/>
        </w:rPr>
        <w:t>.</w:t>
      </w:r>
      <w:r w:rsidR="004A6C3A" w:rsidRPr="00FA4395">
        <w:rPr>
          <w:rFonts w:ascii="Arial" w:hAnsi="Arial" w:cs="Arial"/>
          <w:i/>
          <w:iCs/>
          <w:color w:val="000000" w:themeColor="text1"/>
          <w:sz w:val="20"/>
          <w:szCs w:val="20"/>
          <w:lang w:val="en-GB"/>
        </w:rPr>
        <w:t>typ</w:t>
      </w:r>
      <w:r w:rsidR="00E016EE" w:rsidRPr="00FA4395">
        <w:rPr>
          <w:rFonts w:ascii="Arial" w:hAnsi="Arial" w:cs="Arial"/>
          <w:i/>
          <w:iCs/>
          <w:color w:val="000000" w:themeColor="text1"/>
          <w:sz w:val="20"/>
          <w:szCs w:val="20"/>
          <w:lang w:val="en-US"/>
        </w:rPr>
        <w:t>.</w:t>
      </w:r>
      <w:r w:rsidRPr="00FA4395">
        <w:rPr>
          <w:rFonts w:ascii="Arial" w:hAnsi="Arial" w:cs="Arial"/>
          <w:i/>
          <w:iCs/>
          <w:color w:val="000000" w:themeColor="text1"/>
          <w:sz w:val="20"/>
          <w:szCs w:val="20"/>
          <w:lang w:val="en-US"/>
        </w:rPr>
        <w:t>act</w:t>
      </w:r>
      <w:r w:rsidR="0070192F" w:rsidRPr="00FA4395">
        <w:rPr>
          <w:rFonts w:ascii="Arial" w:hAnsi="Arial" w:cs="Arial"/>
          <w:i/>
          <w:iCs/>
          <w:color w:val="000000" w:themeColor="text1"/>
          <w:sz w:val="20"/>
          <w:szCs w:val="20"/>
          <w:lang w:val="en-US"/>
        </w:rPr>
        <w:t>)</w:t>
      </w:r>
      <w:r w:rsidR="00885CA6" w:rsidRPr="00FA4395">
        <w:rPr>
          <w:rFonts w:ascii="Arial" w:hAnsi="Arial" w:cs="Arial"/>
          <w:i/>
          <w:iCs/>
          <w:color w:val="000000" w:themeColor="text1"/>
          <w:sz w:val="20"/>
          <w:szCs w:val="20"/>
          <w:lang w:val="en-US"/>
        </w:rPr>
        <w:t xml:space="preserve"> </w:t>
      </w:r>
      <w:r w:rsidR="00E016EE" w:rsidRPr="00FA4395">
        <w:rPr>
          <w:rFonts w:ascii="Arial" w:hAnsi="Arial" w:cs="Arial"/>
          <w:sz w:val="20"/>
          <w:szCs w:val="20"/>
          <w:lang w:val="en-GB"/>
        </w:rPr>
        <w:t xml:space="preserve">Assigns </w:t>
      </w:r>
      <w:r w:rsidR="006151CE">
        <w:rPr>
          <w:rFonts w:ascii="Arial" w:hAnsi="Arial" w:cs="Arial"/>
          <w:sz w:val="20"/>
          <w:szCs w:val="20"/>
          <w:lang w:val="en-GB"/>
        </w:rPr>
        <w:t>consequences</w:t>
      </w:r>
      <w:r w:rsidR="006151CE" w:rsidRPr="00FA4395">
        <w:rPr>
          <w:rFonts w:ascii="Arial" w:hAnsi="Arial" w:cs="Arial"/>
          <w:sz w:val="20"/>
          <w:szCs w:val="20"/>
          <w:lang w:val="en-GB"/>
        </w:rPr>
        <w:t xml:space="preserve"> </w:t>
      </w:r>
      <w:r w:rsidR="00FC04F1" w:rsidRPr="00FA4395">
        <w:rPr>
          <w:rFonts w:ascii="Arial" w:hAnsi="Arial" w:cs="Arial"/>
          <w:sz w:val="20"/>
          <w:szCs w:val="20"/>
          <w:lang w:val="en-GB"/>
        </w:rPr>
        <w:t xml:space="preserve">by </w:t>
      </w:r>
      <w:r w:rsidR="00BE1993" w:rsidRPr="00FA4395">
        <w:rPr>
          <w:rFonts w:ascii="Arial" w:hAnsi="Arial" w:cs="Arial"/>
          <w:sz w:val="20"/>
          <w:szCs w:val="20"/>
          <w:lang w:val="en-GB"/>
        </w:rPr>
        <w:t xml:space="preserve">permitting </w:t>
      </w:r>
      <w:r w:rsidR="00F300B7">
        <w:rPr>
          <w:rFonts w:ascii="Arial" w:hAnsi="Arial" w:cs="Arial"/>
          <w:sz w:val="20"/>
          <w:szCs w:val="20"/>
          <w:lang w:val="en-GB"/>
        </w:rPr>
        <w:t>or prohibiting specific</w:t>
      </w:r>
      <w:r w:rsidR="00F300B7" w:rsidRPr="00FA4395">
        <w:rPr>
          <w:rFonts w:ascii="Arial" w:hAnsi="Arial" w:cs="Arial"/>
          <w:sz w:val="20"/>
          <w:szCs w:val="20"/>
          <w:lang w:val="en-GB"/>
        </w:rPr>
        <w:t xml:space="preserve"> </w:t>
      </w:r>
      <w:r w:rsidR="00FC04F1" w:rsidRPr="00FA4395">
        <w:rPr>
          <w:rFonts w:ascii="Arial" w:hAnsi="Arial" w:cs="Arial"/>
          <w:sz w:val="20"/>
          <w:szCs w:val="20"/>
          <w:lang w:val="en-GB"/>
        </w:rPr>
        <w:t>activities.</w:t>
      </w:r>
    </w:p>
    <w:p w14:paraId="42042C0B" w14:textId="585FA1A8" w:rsidR="00885CA6" w:rsidRPr="00FA4395" w:rsidRDefault="00B97B49" w:rsidP="006151CE">
      <w:pPr>
        <w:pStyle w:val="Prrafodelista"/>
        <w:numPr>
          <w:ilvl w:val="2"/>
          <w:numId w:val="26"/>
        </w:numPr>
        <w:spacing w:after="0" w:line="276" w:lineRule="auto"/>
        <w:jc w:val="both"/>
        <w:rPr>
          <w:rFonts w:ascii="Arial" w:hAnsi="Arial" w:cs="Arial"/>
          <w:color w:val="000000" w:themeColor="text1"/>
          <w:sz w:val="20"/>
          <w:szCs w:val="20"/>
          <w:lang w:val="en-US"/>
        </w:rPr>
      </w:pPr>
      <w:r w:rsidRPr="00FA4395">
        <w:rPr>
          <w:rFonts w:ascii="Arial" w:hAnsi="Arial" w:cs="Arial"/>
          <w:b/>
          <w:bCs/>
          <w:color w:val="000000" w:themeColor="text1"/>
          <w:sz w:val="20"/>
          <w:szCs w:val="20"/>
          <w:lang w:val="en-US"/>
        </w:rPr>
        <w:t>Legal</w:t>
      </w:r>
      <w:r w:rsidR="004E30D3" w:rsidRPr="00FA4395">
        <w:rPr>
          <w:rFonts w:ascii="Arial" w:hAnsi="Arial" w:cs="Arial"/>
          <w:b/>
          <w:bCs/>
          <w:color w:val="000000" w:themeColor="text1"/>
          <w:sz w:val="20"/>
          <w:szCs w:val="20"/>
          <w:lang w:val="en-US"/>
        </w:rPr>
        <w:t xml:space="preserve"> </w:t>
      </w:r>
      <w:r w:rsidR="0070192F" w:rsidRPr="00FA4395">
        <w:rPr>
          <w:rFonts w:ascii="Arial" w:hAnsi="Arial" w:cs="Arial"/>
          <w:i/>
          <w:iCs/>
          <w:color w:val="000000" w:themeColor="text1"/>
          <w:sz w:val="20"/>
          <w:szCs w:val="20"/>
          <w:lang w:val="en-US"/>
        </w:rPr>
        <w:t>(</w:t>
      </w:r>
      <w:r w:rsidR="00885CA6" w:rsidRPr="00FA4395">
        <w:rPr>
          <w:rFonts w:ascii="Arial" w:hAnsi="Arial" w:cs="Arial"/>
          <w:i/>
          <w:iCs/>
          <w:color w:val="000000" w:themeColor="text1"/>
          <w:sz w:val="20"/>
          <w:szCs w:val="20"/>
          <w:lang w:val="en-US"/>
        </w:rPr>
        <w:t>PAY</w:t>
      </w:r>
      <w:r w:rsidR="00E016EE" w:rsidRPr="00FA4395">
        <w:rPr>
          <w:rFonts w:ascii="Arial" w:hAnsi="Arial" w:cs="Arial"/>
          <w:i/>
          <w:iCs/>
          <w:color w:val="000000" w:themeColor="text1"/>
          <w:sz w:val="20"/>
          <w:szCs w:val="20"/>
          <w:lang w:val="en-US"/>
        </w:rPr>
        <w:t>.</w:t>
      </w:r>
      <w:r w:rsidR="004A6C3A" w:rsidRPr="00FA4395">
        <w:rPr>
          <w:rFonts w:ascii="Arial" w:hAnsi="Arial" w:cs="Arial"/>
          <w:i/>
          <w:iCs/>
          <w:color w:val="000000" w:themeColor="text1"/>
          <w:sz w:val="20"/>
          <w:szCs w:val="20"/>
          <w:lang w:val="en-GB"/>
        </w:rPr>
        <w:t>typ</w:t>
      </w:r>
      <w:r w:rsidR="00E016EE" w:rsidRPr="00FA4395">
        <w:rPr>
          <w:rFonts w:ascii="Arial" w:hAnsi="Arial" w:cs="Arial"/>
          <w:i/>
          <w:iCs/>
          <w:color w:val="000000" w:themeColor="text1"/>
          <w:sz w:val="20"/>
          <w:szCs w:val="20"/>
          <w:lang w:val="en-US"/>
        </w:rPr>
        <w:t>.</w:t>
      </w:r>
      <w:r w:rsidRPr="00FA4395">
        <w:rPr>
          <w:rFonts w:ascii="Arial" w:hAnsi="Arial" w:cs="Arial"/>
          <w:i/>
          <w:iCs/>
          <w:color w:val="000000" w:themeColor="text1"/>
          <w:sz w:val="20"/>
          <w:szCs w:val="20"/>
          <w:lang w:val="en-US"/>
        </w:rPr>
        <w:t>leg</w:t>
      </w:r>
      <w:r w:rsidR="0070192F" w:rsidRPr="00FA4395">
        <w:rPr>
          <w:rFonts w:ascii="Arial" w:hAnsi="Arial" w:cs="Arial"/>
          <w:i/>
          <w:iCs/>
          <w:color w:val="000000" w:themeColor="text1"/>
          <w:sz w:val="20"/>
          <w:szCs w:val="20"/>
          <w:lang w:val="en-US"/>
        </w:rPr>
        <w:t>)</w:t>
      </w:r>
      <w:r w:rsidR="00885CA6" w:rsidRPr="00FA4395">
        <w:rPr>
          <w:rFonts w:ascii="Arial" w:hAnsi="Arial" w:cs="Arial"/>
          <w:i/>
          <w:iCs/>
          <w:color w:val="000000" w:themeColor="text1"/>
          <w:sz w:val="20"/>
          <w:szCs w:val="20"/>
          <w:lang w:val="en-US"/>
        </w:rPr>
        <w:t xml:space="preserve"> </w:t>
      </w:r>
      <w:r w:rsidR="00E016EE" w:rsidRPr="00FA4395">
        <w:rPr>
          <w:rFonts w:ascii="Arial" w:hAnsi="Arial" w:cs="Arial"/>
          <w:sz w:val="20"/>
          <w:szCs w:val="20"/>
          <w:lang w:val="en-GB"/>
        </w:rPr>
        <w:t xml:space="preserve">Assigns legal </w:t>
      </w:r>
      <w:r w:rsidR="006151CE">
        <w:rPr>
          <w:rFonts w:ascii="Arial" w:hAnsi="Arial" w:cs="Arial"/>
          <w:sz w:val="20"/>
          <w:szCs w:val="20"/>
          <w:lang w:val="en-GB"/>
        </w:rPr>
        <w:t>consequences</w:t>
      </w:r>
      <w:r w:rsidR="00B634E9" w:rsidRPr="00FA4395">
        <w:rPr>
          <w:rFonts w:ascii="Arial" w:hAnsi="Arial" w:cs="Arial"/>
          <w:color w:val="000000" w:themeColor="text1"/>
          <w:sz w:val="20"/>
          <w:szCs w:val="20"/>
          <w:lang w:val="en-US"/>
        </w:rPr>
        <w:t>.</w:t>
      </w:r>
    </w:p>
    <w:p w14:paraId="068EDEDA" w14:textId="7BA2AF5D" w:rsidR="00C53159" w:rsidRPr="00FA4395" w:rsidRDefault="008275E8" w:rsidP="006151CE">
      <w:pPr>
        <w:pStyle w:val="Prrafodelista"/>
        <w:numPr>
          <w:ilvl w:val="2"/>
          <w:numId w:val="26"/>
        </w:numPr>
        <w:spacing w:after="0" w:line="276" w:lineRule="auto"/>
        <w:jc w:val="both"/>
        <w:rPr>
          <w:rFonts w:ascii="Arial" w:hAnsi="Arial" w:cs="Arial"/>
          <w:color w:val="000000" w:themeColor="text1"/>
          <w:sz w:val="20"/>
          <w:szCs w:val="20"/>
          <w:lang w:val="en-US"/>
        </w:rPr>
      </w:pPr>
      <w:r w:rsidRPr="00FA4395">
        <w:rPr>
          <w:rFonts w:ascii="Arial" w:hAnsi="Arial" w:cs="Arial"/>
          <w:b/>
          <w:bCs/>
          <w:color w:val="000000" w:themeColor="text1"/>
          <w:sz w:val="20"/>
          <w:szCs w:val="20"/>
          <w:lang w:val="en-US"/>
        </w:rPr>
        <w:t>Physical</w:t>
      </w:r>
      <w:r w:rsidR="0070192F" w:rsidRPr="00FA4395">
        <w:rPr>
          <w:rFonts w:ascii="Arial" w:hAnsi="Arial" w:cs="Arial"/>
          <w:b/>
          <w:bCs/>
          <w:color w:val="000000" w:themeColor="text1"/>
          <w:sz w:val="20"/>
          <w:szCs w:val="20"/>
          <w:lang w:val="en-US"/>
        </w:rPr>
        <w:t xml:space="preserve"> </w:t>
      </w:r>
      <w:r w:rsidR="009D6B01" w:rsidRPr="00FA4395">
        <w:rPr>
          <w:rFonts w:ascii="Arial" w:hAnsi="Arial" w:cs="Arial"/>
          <w:i/>
          <w:iCs/>
          <w:color w:val="000000" w:themeColor="text1"/>
          <w:sz w:val="20"/>
          <w:szCs w:val="20"/>
          <w:lang w:val="en-US"/>
        </w:rPr>
        <w:t>(PAY</w:t>
      </w:r>
      <w:r w:rsidR="00E016EE" w:rsidRPr="00FA4395">
        <w:rPr>
          <w:rFonts w:ascii="Arial" w:hAnsi="Arial" w:cs="Arial"/>
          <w:i/>
          <w:iCs/>
          <w:color w:val="000000" w:themeColor="text1"/>
          <w:sz w:val="20"/>
          <w:szCs w:val="20"/>
          <w:lang w:val="en-US"/>
        </w:rPr>
        <w:t>.</w:t>
      </w:r>
      <w:r w:rsidR="004A6C3A" w:rsidRPr="00FA4395">
        <w:rPr>
          <w:rFonts w:ascii="Arial" w:hAnsi="Arial" w:cs="Arial"/>
          <w:i/>
          <w:iCs/>
          <w:color w:val="000000" w:themeColor="text1"/>
          <w:sz w:val="20"/>
          <w:szCs w:val="20"/>
          <w:lang w:val="en-GB"/>
        </w:rPr>
        <w:t>typ</w:t>
      </w:r>
      <w:r w:rsidR="00E016EE" w:rsidRPr="00FA4395">
        <w:rPr>
          <w:rFonts w:ascii="Arial" w:hAnsi="Arial" w:cs="Arial"/>
          <w:i/>
          <w:iCs/>
          <w:color w:val="000000" w:themeColor="text1"/>
          <w:sz w:val="20"/>
          <w:szCs w:val="20"/>
          <w:lang w:val="en-US"/>
        </w:rPr>
        <w:t>.</w:t>
      </w:r>
      <w:r w:rsidR="009D6B01" w:rsidRPr="00FA4395">
        <w:rPr>
          <w:rFonts w:ascii="Arial" w:hAnsi="Arial" w:cs="Arial"/>
          <w:i/>
          <w:iCs/>
          <w:color w:val="000000" w:themeColor="text1"/>
          <w:sz w:val="20"/>
          <w:szCs w:val="20"/>
          <w:lang w:val="en-US"/>
        </w:rPr>
        <w:t>phy)</w:t>
      </w:r>
      <w:r w:rsidR="001C1A0E" w:rsidRPr="00FA4395">
        <w:rPr>
          <w:rFonts w:ascii="Arial" w:hAnsi="Arial" w:cs="Arial"/>
          <w:i/>
          <w:iCs/>
          <w:color w:val="000000" w:themeColor="text1"/>
          <w:sz w:val="20"/>
          <w:szCs w:val="20"/>
          <w:lang w:val="en-US"/>
        </w:rPr>
        <w:t xml:space="preserve"> </w:t>
      </w:r>
      <w:r w:rsidR="00812AEB" w:rsidRPr="00FA4395">
        <w:rPr>
          <w:rFonts w:ascii="Arial" w:hAnsi="Arial" w:cs="Arial"/>
          <w:sz w:val="20"/>
          <w:szCs w:val="20"/>
          <w:lang w:val="en-GB"/>
        </w:rPr>
        <w:t xml:space="preserve">Assigns physical and/or sensorial (e.g., hugs, applause, </w:t>
      </w:r>
      <w:r w:rsidR="006151CE">
        <w:rPr>
          <w:rFonts w:ascii="Arial" w:hAnsi="Arial" w:cs="Arial"/>
          <w:sz w:val="20"/>
          <w:szCs w:val="20"/>
          <w:lang w:val="en-GB"/>
        </w:rPr>
        <w:t xml:space="preserve">or </w:t>
      </w:r>
      <w:r w:rsidR="006151CE" w:rsidRPr="00FA4395">
        <w:rPr>
          <w:rFonts w:ascii="Arial" w:hAnsi="Arial" w:cs="Arial"/>
          <w:sz w:val="20"/>
          <w:szCs w:val="20"/>
          <w:lang w:val="en-GB"/>
        </w:rPr>
        <w:t>booing</w:t>
      </w:r>
      <w:r w:rsidR="006151CE" w:rsidRPr="00FA4395" w:rsidDel="006151CE">
        <w:rPr>
          <w:rFonts w:ascii="Arial" w:hAnsi="Arial" w:cs="Arial"/>
          <w:sz w:val="20"/>
          <w:szCs w:val="20"/>
          <w:lang w:val="en-GB"/>
        </w:rPr>
        <w:t xml:space="preserve"> </w:t>
      </w:r>
      <w:r w:rsidR="00812AEB" w:rsidRPr="00FA4395">
        <w:rPr>
          <w:rFonts w:ascii="Arial" w:hAnsi="Arial" w:cs="Arial"/>
          <w:sz w:val="20"/>
          <w:szCs w:val="20"/>
          <w:lang w:val="en-GB"/>
        </w:rPr>
        <w:t xml:space="preserve">) </w:t>
      </w:r>
      <w:r w:rsidR="006151CE">
        <w:rPr>
          <w:rFonts w:ascii="Arial" w:hAnsi="Arial" w:cs="Arial"/>
          <w:sz w:val="20"/>
          <w:szCs w:val="20"/>
          <w:lang w:val="en-GB"/>
        </w:rPr>
        <w:t>consequences</w:t>
      </w:r>
      <w:r w:rsidR="00812AEB" w:rsidRPr="00FA4395">
        <w:rPr>
          <w:rFonts w:ascii="Arial" w:hAnsi="Arial" w:cs="Arial"/>
          <w:sz w:val="20"/>
          <w:szCs w:val="20"/>
          <w:lang w:val="en-GB"/>
        </w:rPr>
        <w:t>.</w:t>
      </w:r>
    </w:p>
    <w:p w14:paraId="5046FEB8" w14:textId="4B733100" w:rsidR="008275E8" w:rsidRPr="00FA4395" w:rsidRDefault="008275E8" w:rsidP="006151CE">
      <w:pPr>
        <w:pStyle w:val="Prrafodelista"/>
        <w:numPr>
          <w:ilvl w:val="2"/>
          <w:numId w:val="26"/>
        </w:numPr>
        <w:spacing w:after="0" w:line="276" w:lineRule="auto"/>
        <w:jc w:val="both"/>
        <w:rPr>
          <w:rFonts w:ascii="Arial" w:hAnsi="Arial" w:cs="Arial"/>
          <w:color w:val="000000" w:themeColor="text1"/>
          <w:sz w:val="20"/>
          <w:szCs w:val="20"/>
          <w:lang w:val="en-US"/>
        </w:rPr>
      </w:pPr>
      <w:r w:rsidRPr="00FA4395">
        <w:rPr>
          <w:rFonts w:ascii="Arial" w:hAnsi="Arial" w:cs="Arial"/>
          <w:b/>
          <w:bCs/>
          <w:color w:val="000000" w:themeColor="text1"/>
          <w:sz w:val="20"/>
          <w:szCs w:val="20"/>
          <w:lang w:val="en-US"/>
        </w:rPr>
        <w:t>Positional</w:t>
      </w:r>
      <w:r w:rsidRPr="00FA4395">
        <w:rPr>
          <w:rFonts w:ascii="Arial" w:hAnsi="Arial" w:cs="Arial"/>
          <w:color w:val="000000" w:themeColor="text1"/>
          <w:sz w:val="20"/>
          <w:szCs w:val="20"/>
          <w:lang w:val="en-US"/>
        </w:rPr>
        <w:t xml:space="preserve"> </w:t>
      </w:r>
      <w:r w:rsidR="009D6B01" w:rsidRPr="00FA4395">
        <w:rPr>
          <w:rFonts w:ascii="Arial" w:hAnsi="Arial" w:cs="Arial"/>
          <w:i/>
          <w:iCs/>
          <w:color w:val="000000" w:themeColor="text1"/>
          <w:sz w:val="20"/>
          <w:szCs w:val="20"/>
          <w:lang w:val="en-US"/>
        </w:rPr>
        <w:t>(PAY</w:t>
      </w:r>
      <w:r w:rsidR="006151CE">
        <w:rPr>
          <w:rFonts w:ascii="Arial" w:hAnsi="Arial" w:cs="Arial"/>
          <w:i/>
          <w:iCs/>
          <w:color w:val="000000" w:themeColor="text1"/>
          <w:sz w:val="20"/>
          <w:szCs w:val="20"/>
          <w:lang w:val="en-US"/>
        </w:rPr>
        <w:t>.</w:t>
      </w:r>
      <w:r w:rsidR="004A6C3A" w:rsidRPr="00FA4395">
        <w:rPr>
          <w:rFonts w:ascii="Arial" w:hAnsi="Arial" w:cs="Arial"/>
          <w:i/>
          <w:iCs/>
          <w:color w:val="000000" w:themeColor="text1"/>
          <w:sz w:val="20"/>
          <w:szCs w:val="20"/>
          <w:lang w:val="en-GB"/>
        </w:rPr>
        <w:t>typ</w:t>
      </w:r>
      <w:r w:rsidR="00E016EE" w:rsidRPr="00FA4395">
        <w:rPr>
          <w:rFonts w:ascii="Arial" w:hAnsi="Arial" w:cs="Arial"/>
          <w:i/>
          <w:iCs/>
          <w:color w:val="000000" w:themeColor="text1"/>
          <w:sz w:val="20"/>
          <w:szCs w:val="20"/>
          <w:lang w:val="en-US"/>
        </w:rPr>
        <w:t>.</w:t>
      </w:r>
      <w:r w:rsidR="009D6B01" w:rsidRPr="00FA4395">
        <w:rPr>
          <w:rFonts w:ascii="Arial" w:hAnsi="Arial" w:cs="Arial"/>
          <w:i/>
          <w:iCs/>
          <w:color w:val="000000" w:themeColor="text1"/>
          <w:sz w:val="20"/>
          <w:szCs w:val="20"/>
          <w:lang w:val="en-US"/>
        </w:rPr>
        <w:t>pos)</w:t>
      </w:r>
      <w:r w:rsidR="001C1A0E" w:rsidRPr="00FA4395">
        <w:rPr>
          <w:rFonts w:ascii="Arial" w:hAnsi="Arial" w:cs="Arial"/>
          <w:color w:val="000000" w:themeColor="text1"/>
          <w:sz w:val="20"/>
          <w:szCs w:val="20"/>
          <w:lang w:val="en-US"/>
        </w:rPr>
        <w:t xml:space="preserve"> </w:t>
      </w:r>
      <w:r w:rsidR="00E016EE" w:rsidRPr="00FA4395">
        <w:rPr>
          <w:rFonts w:ascii="Arial" w:hAnsi="Arial" w:cs="Arial"/>
          <w:sz w:val="20"/>
          <w:szCs w:val="20"/>
          <w:lang w:val="en-GB"/>
        </w:rPr>
        <w:t xml:space="preserve">Assigns positional </w:t>
      </w:r>
      <w:r w:rsidR="006151CE">
        <w:rPr>
          <w:rFonts w:ascii="Arial" w:hAnsi="Arial" w:cs="Arial"/>
          <w:sz w:val="20"/>
          <w:szCs w:val="20"/>
          <w:lang w:val="en-GB"/>
        </w:rPr>
        <w:t>consequences.</w:t>
      </w:r>
    </w:p>
    <w:p w14:paraId="53CDDCAA" w14:textId="1B340FDB" w:rsidR="00391F02" w:rsidRPr="00FA4395" w:rsidRDefault="00391F02" w:rsidP="006151CE">
      <w:pPr>
        <w:pStyle w:val="Prrafodelista"/>
        <w:numPr>
          <w:ilvl w:val="2"/>
          <w:numId w:val="26"/>
        </w:numPr>
        <w:spacing w:after="0" w:line="276" w:lineRule="auto"/>
        <w:jc w:val="both"/>
        <w:rPr>
          <w:rFonts w:ascii="Arial" w:hAnsi="Arial" w:cs="Arial"/>
          <w:color w:val="000000" w:themeColor="text1"/>
          <w:sz w:val="20"/>
          <w:szCs w:val="20"/>
          <w:lang w:val="en-US"/>
        </w:rPr>
      </w:pPr>
      <w:r w:rsidRPr="00FA4395">
        <w:rPr>
          <w:rFonts w:ascii="Arial" w:hAnsi="Arial" w:cs="Arial"/>
          <w:b/>
          <w:bCs/>
          <w:color w:val="000000" w:themeColor="text1"/>
          <w:sz w:val="20"/>
          <w:szCs w:val="20"/>
          <w:lang w:val="en-US"/>
        </w:rPr>
        <w:t>Spiritual</w:t>
      </w:r>
      <w:r w:rsidRPr="00FA4395">
        <w:rPr>
          <w:rFonts w:ascii="Arial" w:hAnsi="Arial" w:cs="Arial"/>
          <w:bCs/>
          <w:color w:val="000000" w:themeColor="text1"/>
          <w:sz w:val="20"/>
          <w:szCs w:val="20"/>
          <w:lang w:val="en-US"/>
        </w:rPr>
        <w:t xml:space="preserve"> </w:t>
      </w:r>
      <w:r w:rsidR="006151CE">
        <w:rPr>
          <w:rFonts w:ascii="Arial" w:hAnsi="Arial" w:cs="Arial"/>
          <w:bCs/>
          <w:i/>
          <w:color w:val="000000" w:themeColor="text1"/>
          <w:sz w:val="20"/>
          <w:szCs w:val="20"/>
          <w:lang w:val="en-US"/>
        </w:rPr>
        <w:t>(PAY.</w:t>
      </w:r>
      <w:r w:rsidRPr="00FA4395">
        <w:rPr>
          <w:rFonts w:ascii="Arial" w:hAnsi="Arial" w:cs="Arial"/>
          <w:bCs/>
          <w:i/>
          <w:color w:val="000000" w:themeColor="text1"/>
          <w:sz w:val="20"/>
          <w:szCs w:val="20"/>
          <w:lang w:val="en-US"/>
        </w:rPr>
        <w:t>typ.spi)</w:t>
      </w:r>
      <w:r w:rsidRPr="00FA4395">
        <w:rPr>
          <w:rFonts w:ascii="Arial" w:hAnsi="Arial" w:cs="Arial"/>
          <w:bCs/>
          <w:color w:val="000000" w:themeColor="text1"/>
          <w:sz w:val="20"/>
          <w:szCs w:val="20"/>
          <w:lang w:val="en-US"/>
        </w:rPr>
        <w:t xml:space="preserve"> Specifies divine </w:t>
      </w:r>
      <w:r w:rsidR="006151CE">
        <w:rPr>
          <w:rFonts w:ascii="Arial" w:hAnsi="Arial" w:cs="Arial"/>
          <w:sz w:val="20"/>
          <w:szCs w:val="20"/>
          <w:lang w:val="en-GB"/>
        </w:rPr>
        <w:t>consequences</w:t>
      </w:r>
      <w:r w:rsidR="006151CE" w:rsidRPr="00FA4395">
        <w:rPr>
          <w:rFonts w:ascii="Arial" w:hAnsi="Arial" w:cs="Arial"/>
          <w:sz w:val="20"/>
          <w:szCs w:val="20"/>
          <w:lang w:val="en-GB"/>
        </w:rPr>
        <w:t xml:space="preserve"> </w:t>
      </w:r>
      <w:r w:rsidRPr="00FA4395">
        <w:rPr>
          <w:rFonts w:ascii="Arial" w:hAnsi="Arial" w:cs="Arial"/>
          <w:bCs/>
          <w:color w:val="000000" w:themeColor="text1"/>
          <w:sz w:val="20"/>
          <w:szCs w:val="20"/>
          <w:lang w:val="en-US"/>
        </w:rPr>
        <w:t>.</w:t>
      </w:r>
    </w:p>
    <w:p w14:paraId="5F49CB13" w14:textId="3465FD39" w:rsidR="00463A71" w:rsidRPr="00FA4395" w:rsidRDefault="009D6B01" w:rsidP="00341DE4">
      <w:pPr>
        <w:pStyle w:val="Prrafodelista"/>
        <w:numPr>
          <w:ilvl w:val="2"/>
          <w:numId w:val="26"/>
        </w:numPr>
        <w:spacing w:after="0" w:line="276" w:lineRule="auto"/>
        <w:jc w:val="both"/>
        <w:rPr>
          <w:rFonts w:ascii="Arial" w:hAnsi="Arial" w:cs="Arial"/>
          <w:i/>
          <w:iCs/>
          <w:color w:val="000000" w:themeColor="text1"/>
          <w:sz w:val="20"/>
          <w:szCs w:val="20"/>
          <w:lang w:val="en-US"/>
        </w:rPr>
      </w:pPr>
      <w:r w:rsidRPr="00FA4395">
        <w:rPr>
          <w:rFonts w:ascii="Arial" w:hAnsi="Arial" w:cs="Arial"/>
          <w:b/>
          <w:bCs/>
          <w:color w:val="000000" w:themeColor="text1"/>
          <w:sz w:val="20"/>
          <w:szCs w:val="20"/>
          <w:lang w:val="en-US"/>
        </w:rPr>
        <w:t xml:space="preserve">Emotional </w:t>
      </w:r>
      <w:r w:rsidRPr="00FA4395">
        <w:rPr>
          <w:rFonts w:ascii="Arial" w:hAnsi="Arial" w:cs="Arial"/>
          <w:i/>
          <w:iCs/>
          <w:color w:val="000000" w:themeColor="text1"/>
          <w:sz w:val="20"/>
          <w:szCs w:val="20"/>
          <w:lang w:val="en-US"/>
        </w:rPr>
        <w:t>(PAY</w:t>
      </w:r>
      <w:r w:rsidR="00E016EE" w:rsidRPr="00FA4395">
        <w:rPr>
          <w:rFonts w:ascii="Arial" w:hAnsi="Arial" w:cs="Arial"/>
          <w:i/>
          <w:iCs/>
          <w:color w:val="000000" w:themeColor="text1"/>
          <w:sz w:val="20"/>
          <w:szCs w:val="20"/>
          <w:lang w:val="en-US"/>
        </w:rPr>
        <w:t>.</w:t>
      </w:r>
      <w:r w:rsidR="004A6C3A" w:rsidRPr="00FA4395">
        <w:rPr>
          <w:rFonts w:ascii="Arial" w:hAnsi="Arial" w:cs="Arial"/>
          <w:i/>
          <w:iCs/>
          <w:color w:val="000000" w:themeColor="text1"/>
          <w:sz w:val="20"/>
          <w:szCs w:val="20"/>
          <w:lang w:val="en-GB"/>
        </w:rPr>
        <w:t>typ</w:t>
      </w:r>
      <w:r w:rsidR="00E016EE" w:rsidRPr="00FA4395">
        <w:rPr>
          <w:rFonts w:ascii="Arial" w:hAnsi="Arial" w:cs="Arial"/>
          <w:i/>
          <w:iCs/>
          <w:color w:val="000000" w:themeColor="text1"/>
          <w:sz w:val="20"/>
          <w:szCs w:val="20"/>
          <w:lang w:val="en-US"/>
        </w:rPr>
        <w:t>.</w:t>
      </w:r>
      <w:r w:rsidRPr="00FA4395">
        <w:rPr>
          <w:rFonts w:ascii="Arial" w:hAnsi="Arial" w:cs="Arial"/>
          <w:i/>
          <w:iCs/>
          <w:color w:val="000000" w:themeColor="text1"/>
          <w:sz w:val="20"/>
          <w:szCs w:val="20"/>
          <w:lang w:val="en-US"/>
        </w:rPr>
        <w:t>emo)</w:t>
      </w:r>
      <w:r w:rsidR="001C1A0E" w:rsidRPr="00FA4395">
        <w:rPr>
          <w:rFonts w:ascii="Arial" w:hAnsi="Arial" w:cs="Arial"/>
          <w:i/>
          <w:iCs/>
          <w:color w:val="000000" w:themeColor="text1"/>
          <w:sz w:val="20"/>
          <w:szCs w:val="20"/>
          <w:lang w:val="en-US"/>
        </w:rPr>
        <w:t xml:space="preserve"> </w:t>
      </w:r>
      <w:r w:rsidR="00E016EE" w:rsidRPr="00FA4395">
        <w:rPr>
          <w:rFonts w:ascii="Arial" w:hAnsi="Arial" w:cs="Arial"/>
          <w:sz w:val="20"/>
          <w:szCs w:val="20"/>
          <w:lang w:val="en-GB"/>
        </w:rPr>
        <w:t xml:space="preserve">Describes emotional </w:t>
      </w:r>
      <w:r w:rsidR="006151CE">
        <w:rPr>
          <w:rFonts w:ascii="Arial" w:hAnsi="Arial" w:cs="Arial"/>
          <w:sz w:val="20"/>
          <w:szCs w:val="20"/>
          <w:lang w:val="en-GB"/>
        </w:rPr>
        <w:t>consequences</w:t>
      </w:r>
      <w:r w:rsidR="00B634E9" w:rsidRPr="00FA4395">
        <w:rPr>
          <w:rFonts w:ascii="Arial" w:hAnsi="Arial" w:cs="Arial"/>
          <w:color w:val="000000" w:themeColor="text1"/>
          <w:sz w:val="20"/>
          <w:szCs w:val="20"/>
          <w:lang w:val="en-US"/>
        </w:rPr>
        <w:t>.</w:t>
      </w:r>
    </w:p>
    <w:p w14:paraId="243D103C" w14:textId="39C744A8" w:rsidR="00463A71" w:rsidRPr="00FA4395" w:rsidRDefault="009E4CCA" w:rsidP="001345E5">
      <w:pPr>
        <w:pStyle w:val="Prrafodelista"/>
        <w:numPr>
          <w:ilvl w:val="3"/>
          <w:numId w:val="10"/>
        </w:numPr>
        <w:spacing w:after="0" w:line="276" w:lineRule="auto"/>
        <w:ind w:hanging="862"/>
        <w:jc w:val="both"/>
        <w:rPr>
          <w:rFonts w:ascii="Arial" w:hAnsi="Arial" w:cs="Arial"/>
          <w:i/>
          <w:iCs/>
          <w:color w:val="000000" w:themeColor="text1"/>
          <w:sz w:val="20"/>
          <w:szCs w:val="20"/>
          <w:lang w:val="en-US"/>
        </w:rPr>
      </w:pPr>
      <w:r w:rsidRPr="001345E5">
        <w:rPr>
          <w:rFonts w:ascii="Arial" w:hAnsi="Arial" w:cs="Arial"/>
          <w:b/>
          <w:color w:val="000000" w:themeColor="text1"/>
          <w:sz w:val="20"/>
          <w:szCs w:val="20"/>
          <w:lang w:val="en-GB"/>
        </w:rPr>
        <w:t>Internal</w:t>
      </w:r>
      <w:r w:rsidR="009D6B01" w:rsidRPr="00FA4395">
        <w:rPr>
          <w:rFonts w:ascii="Arial" w:hAnsi="Arial" w:cs="Arial"/>
          <w:b/>
          <w:bCs/>
          <w:color w:val="000000" w:themeColor="text1"/>
          <w:sz w:val="20"/>
          <w:szCs w:val="20"/>
          <w:lang w:val="en-US"/>
        </w:rPr>
        <w:t xml:space="preserve"> </w:t>
      </w:r>
      <w:r w:rsidR="009D6B01" w:rsidRPr="00FA4395">
        <w:rPr>
          <w:rFonts w:ascii="Arial" w:hAnsi="Arial" w:cs="Arial"/>
          <w:i/>
          <w:iCs/>
          <w:color w:val="000000" w:themeColor="text1"/>
          <w:sz w:val="20"/>
          <w:szCs w:val="20"/>
          <w:lang w:val="en-US"/>
        </w:rPr>
        <w:t>(PAY</w:t>
      </w:r>
      <w:r w:rsidR="00E016EE" w:rsidRPr="00FA4395">
        <w:rPr>
          <w:rFonts w:ascii="Arial" w:hAnsi="Arial" w:cs="Arial"/>
          <w:i/>
          <w:iCs/>
          <w:color w:val="000000" w:themeColor="text1"/>
          <w:sz w:val="20"/>
          <w:szCs w:val="20"/>
          <w:lang w:val="en-US"/>
        </w:rPr>
        <w:t>.</w:t>
      </w:r>
      <w:r w:rsidR="004A6C3A" w:rsidRPr="00FA4395">
        <w:rPr>
          <w:rFonts w:ascii="Arial" w:hAnsi="Arial" w:cs="Arial"/>
          <w:i/>
          <w:iCs/>
          <w:color w:val="000000" w:themeColor="text1"/>
          <w:sz w:val="20"/>
          <w:szCs w:val="20"/>
          <w:lang w:val="en-GB"/>
        </w:rPr>
        <w:t>typ</w:t>
      </w:r>
      <w:r w:rsidR="00FD70BB">
        <w:rPr>
          <w:rFonts w:ascii="Arial" w:hAnsi="Arial" w:cs="Arial"/>
          <w:i/>
          <w:iCs/>
          <w:color w:val="000000" w:themeColor="text1"/>
          <w:sz w:val="20"/>
          <w:szCs w:val="20"/>
          <w:lang w:val="en-US"/>
        </w:rPr>
        <w:t>.</w:t>
      </w:r>
      <w:r w:rsidR="009D6B01" w:rsidRPr="00FA4395">
        <w:rPr>
          <w:rFonts w:ascii="Arial" w:hAnsi="Arial" w:cs="Arial"/>
          <w:i/>
          <w:iCs/>
          <w:color w:val="000000" w:themeColor="text1"/>
          <w:sz w:val="20"/>
          <w:szCs w:val="20"/>
          <w:lang w:val="en-US"/>
        </w:rPr>
        <w:t>emo</w:t>
      </w:r>
      <w:r w:rsidR="00E016EE" w:rsidRPr="00FA4395">
        <w:rPr>
          <w:rFonts w:ascii="Arial" w:hAnsi="Arial" w:cs="Arial"/>
          <w:i/>
          <w:iCs/>
          <w:color w:val="000000" w:themeColor="text1"/>
          <w:sz w:val="20"/>
          <w:szCs w:val="20"/>
          <w:lang w:val="en-US"/>
        </w:rPr>
        <w:t>.</w:t>
      </w:r>
      <w:r w:rsidR="009D6B01" w:rsidRPr="00FA4395">
        <w:rPr>
          <w:rFonts w:ascii="Arial" w:hAnsi="Arial" w:cs="Arial"/>
          <w:i/>
          <w:iCs/>
          <w:color w:val="000000" w:themeColor="text1"/>
          <w:sz w:val="20"/>
          <w:szCs w:val="20"/>
          <w:lang w:val="en-US"/>
        </w:rPr>
        <w:t>int)</w:t>
      </w:r>
      <w:r w:rsidR="00B634E9" w:rsidRPr="00FA4395">
        <w:rPr>
          <w:rFonts w:ascii="Arial" w:hAnsi="Arial" w:cs="Arial"/>
          <w:color w:val="000000" w:themeColor="text1"/>
          <w:sz w:val="20"/>
          <w:szCs w:val="20"/>
          <w:lang w:val="en-US"/>
        </w:rPr>
        <w:t xml:space="preserve"> </w:t>
      </w:r>
      <w:r w:rsidR="00E016EE" w:rsidRPr="00FA4395">
        <w:rPr>
          <w:rFonts w:ascii="Arial" w:hAnsi="Arial" w:cs="Arial"/>
          <w:sz w:val="20"/>
          <w:szCs w:val="20"/>
          <w:lang w:val="en-GB"/>
        </w:rPr>
        <w:t xml:space="preserve">Describes internal emotional </w:t>
      </w:r>
      <w:r w:rsidR="006151CE">
        <w:rPr>
          <w:rFonts w:ascii="Arial" w:hAnsi="Arial" w:cs="Arial"/>
          <w:sz w:val="20"/>
          <w:szCs w:val="20"/>
          <w:lang w:val="en-GB"/>
        </w:rPr>
        <w:t>consequences</w:t>
      </w:r>
      <w:r w:rsidR="00B97B49" w:rsidRPr="00FA4395">
        <w:rPr>
          <w:rFonts w:ascii="Arial" w:hAnsi="Arial" w:cs="Arial"/>
          <w:color w:val="000000" w:themeColor="text1"/>
          <w:sz w:val="20"/>
          <w:szCs w:val="20"/>
          <w:lang w:val="en-US"/>
        </w:rPr>
        <w:t>.</w:t>
      </w:r>
    </w:p>
    <w:p w14:paraId="78923CF6" w14:textId="5A8E8AC4" w:rsidR="00601261" w:rsidRPr="00FA4395" w:rsidRDefault="009E4CCA" w:rsidP="001345E5">
      <w:pPr>
        <w:pStyle w:val="Prrafodelista"/>
        <w:numPr>
          <w:ilvl w:val="3"/>
          <w:numId w:val="10"/>
        </w:numPr>
        <w:spacing w:after="0" w:line="276" w:lineRule="auto"/>
        <w:ind w:hanging="862"/>
        <w:jc w:val="both"/>
        <w:rPr>
          <w:rFonts w:ascii="Arial" w:hAnsi="Arial" w:cs="Arial"/>
          <w:i/>
          <w:iCs/>
          <w:color w:val="000000" w:themeColor="text1"/>
          <w:sz w:val="20"/>
          <w:szCs w:val="20"/>
          <w:lang w:val="en-US"/>
        </w:rPr>
      </w:pPr>
      <w:r w:rsidRPr="001345E5">
        <w:rPr>
          <w:rFonts w:ascii="Arial" w:hAnsi="Arial" w:cs="Arial"/>
          <w:b/>
          <w:color w:val="000000" w:themeColor="text1"/>
          <w:sz w:val="20"/>
          <w:szCs w:val="20"/>
          <w:lang w:val="en-GB"/>
        </w:rPr>
        <w:t>Ext</w:t>
      </w:r>
      <w:bookmarkStart w:id="43" w:name="_GoBack"/>
      <w:bookmarkEnd w:id="43"/>
      <w:r w:rsidRPr="001345E5">
        <w:rPr>
          <w:rFonts w:ascii="Arial" w:hAnsi="Arial" w:cs="Arial"/>
          <w:b/>
          <w:color w:val="000000" w:themeColor="text1"/>
          <w:sz w:val="20"/>
          <w:szCs w:val="20"/>
          <w:lang w:val="en-GB"/>
        </w:rPr>
        <w:t>ernal</w:t>
      </w:r>
      <w:r w:rsidR="009D6B01" w:rsidRPr="00FA4395">
        <w:rPr>
          <w:rFonts w:ascii="Arial" w:hAnsi="Arial" w:cs="Arial"/>
          <w:b/>
          <w:bCs/>
          <w:color w:val="000000" w:themeColor="text1"/>
          <w:sz w:val="20"/>
          <w:szCs w:val="20"/>
          <w:lang w:val="en-US"/>
        </w:rPr>
        <w:t xml:space="preserve"> </w:t>
      </w:r>
      <w:r w:rsidR="009D6B01" w:rsidRPr="00FA4395">
        <w:rPr>
          <w:rFonts w:ascii="Arial" w:hAnsi="Arial" w:cs="Arial"/>
          <w:i/>
          <w:iCs/>
          <w:color w:val="000000" w:themeColor="text1"/>
          <w:sz w:val="20"/>
          <w:szCs w:val="20"/>
          <w:lang w:val="en-US"/>
        </w:rPr>
        <w:t>(PAY</w:t>
      </w:r>
      <w:r w:rsidR="00E016EE" w:rsidRPr="00FA4395">
        <w:rPr>
          <w:rFonts w:ascii="Arial" w:hAnsi="Arial" w:cs="Arial"/>
          <w:i/>
          <w:iCs/>
          <w:color w:val="000000" w:themeColor="text1"/>
          <w:sz w:val="20"/>
          <w:szCs w:val="20"/>
          <w:lang w:val="en-US"/>
        </w:rPr>
        <w:t>.</w:t>
      </w:r>
      <w:r w:rsidR="004A6C3A" w:rsidRPr="00FA4395">
        <w:rPr>
          <w:rFonts w:ascii="Arial" w:hAnsi="Arial" w:cs="Arial"/>
          <w:i/>
          <w:iCs/>
          <w:color w:val="000000" w:themeColor="text1"/>
          <w:sz w:val="20"/>
          <w:szCs w:val="20"/>
          <w:lang w:val="en-GB"/>
        </w:rPr>
        <w:t>typ</w:t>
      </w:r>
      <w:r w:rsidR="00FD70BB">
        <w:rPr>
          <w:rFonts w:ascii="Arial" w:hAnsi="Arial" w:cs="Arial"/>
          <w:i/>
          <w:iCs/>
          <w:color w:val="000000" w:themeColor="text1"/>
          <w:sz w:val="20"/>
          <w:szCs w:val="20"/>
          <w:lang w:val="en-US"/>
        </w:rPr>
        <w:t>.</w:t>
      </w:r>
      <w:r w:rsidR="009D6B01" w:rsidRPr="00FA4395">
        <w:rPr>
          <w:rFonts w:ascii="Arial" w:hAnsi="Arial" w:cs="Arial"/>
          <w:i/>
          <w:iCs/>
          <w:color w:val="000000" w:themeColor="text1"/>
          <w:sz w:val="20"/>
          <w:szCs w:val="20"/>
          <w:lang w:val="en-US"/>
        </w:rPr>
        <w:t>emo</w:t>
      </w:r>
      <w:r w:rsidR="00E016EE" w:rsidRPr="00FA4395">
        <w:rPr>
          <w:rFonts w:ascii="Arial" w:hAnsi="Arial" w:cs="Arial"/>
          <w:i/>
          <w:iCs/>
          <w:color w:val="000000" w:themeColor="text1"/>
          <w:sz w:val="20"/>
          <w:szCs w:val="20"/>
          <w:lang w:val="en-US"/>
        </w:rPr>
        <w:t>.</w:t>
      </w:r>
      <w:r w:rsidR="009D6B01" w:rsidRPr="00FA4395">
        <w:rPr>
          <w:rFonts w:ascii="Arial" w:hAnsi="Arial" w:cs="Arial"/>
          <w:i/>
          <w:iCs/>
          <w:color w:val="000000" w:themeColor="text1"/>
          <w:sz w:val="20"/>
          <w:szCs w:val="20"/>
          <w:lang w:val="en-US"/>
        </w:rPr>
        <w:t>ext)</w:t>
      </w:r>
      <w:r w:rsidR="00B634E9" w:rsidRPr="00FA4395">
        <w:rPr>
          <w:rFonts w:ascii="Arial" w:hAnsi="Arial" w:cs="Arial"/>
          <w:color w:val="000000" w:themeColor="text1"/>
          <w:sz w:val="20"/>
          <w:szCs w:val="20"/>
          <w:lang w:val="en-US"/>
        </w:rPr>
        <w:t xml:space="preserve"> </w:t>
      </w:r>
      <w:r w:rsidR="00E016EE" w:rsidRPr="00FA4395">
        <w:rPr>
          <w:rFonts w:ascii="Arial" w:hAnsi="Arial" w:cs="Arial"/>
          <w:sz w:val="20"/>
          <w:szCs w:val="20"/>
          <w:lang w:val="en-GB"/>
        </w:rPr>
        <w:t xml:space="preserve">Describes external emotional </w:t>
      </w:r>
      <w:r w:rsidR="006151CE">
        <w:rPr>
          <w:rFonts w:ascii="Arial" w:hAnsi="Arial" w:cs="Arial"/>
          <w:sz w:val="20"/>
          <w:szCs w:val="20"/>
          <w:lang w:val="en-GB"/>
        </w:rPr>
        <w:t>consequences</w:t>
      </w:r>
      <w:r w:rsidR="00C53159" w:rsidRPr="00FA4395">
        <w:rPr>
          <w:rFonts w:ascii="Arial" w:hAnsi="Arial" w:cs="Arial"/>
          <w:color w:val="000000" w:themeColor="text1"/>
          <w:sz w:val="20"/>
          <w:szCs w:val="20"/>
          <w:lang w:val="en-US"/>
        </w:rPr>
        <w:t>.</w:t>
      </w:r>
    </w:p>
    <w:p w14:paraId="2866E9F9" w14:textId="715E79D3" w:rsidR="00047806" w:rsidRDefault="00047806" w:rsidP="00521517">
      <w:pPr>
        <w:spacing w:after="0" w:line="276" w:lineRule="auto"/>
        <w:rPr>
          <w:rFonts w:ascii="Arial" w:hAnsi="Arial" w:cs="Arial"/>
          <w:color w:val="000000" w:themeColor="text1"/>
          <w:sz w:val="20"/>
          <w:szCs w:val="20"/>
          <w:lang w:val="en-US"/>
        </w:rPr>
      </w:pPr>
    </w:p>
    <w:p w14:paraId="50749162" w14:textId="77777777" w:rsidR="00047806" w:rsidRDefault="00047806" w:rsidP="00521517">
      <w:pPr>
        <w:spacing w:after="0" w:line="276" w:lineRule="auto"/>
        <w:rPr>
          <w:rFonts w:ascii="Arial" w:hAnsi="Arial" w:cs="Arial"/>
          <w:color w:val="000000" w:themeColor="text1"/>
          <w:sz w:val="20"/>
          <w:szCs w:val="20"/>
          <w:lang w:val="en-US"/>
        </w:rPr>
      </w:pPr>
    </w:p>
    <w:p w14:paraId="379FF8AC" w14:textId="77777777" w:rsidR="00047806" w:rsidRPr="00FA4395" w:rsidRDefault="00047806" w:rsidP="00047806">
      <w:pPr>
        <w:pStyle w:val="Prrafodelista"/>
        <w:numPr>
          <w:ilvl w:val="0"/>
          <w:numId w:val="10"/>
        </w:numPr>
        <w:spacing w:after="0" w:line="276" w:lineRule="auto"/>
        <w:jc w:val="both"/>
        <w:rPr>
          <w:rFonts w:ascii="Arial" w:hAnsi="Arial" w:cs="Arial"/>
          <w:color w:val="000000" w:themeColor="text1"/>
          <w:sz w:val="20"/>
          <w:szCs w:val="20"/>
          <w:lang w:val="en-GB"/>
        </w:rPr>
      </w:pPr>
      <w:r w:rsidRPr="00FA4395">
        <w:rPr>
          <w:rFonts w:ascii="Arial" w:hAnsi="Arial" w:cs="Arial"/>
          <w:b/>
          <w:color w:val="000000" w:themeColor="text1"/>
          <w:sz w:val="20"/>
          <w:szCs w:val="20"/>
          <w:lang w:val="en-GB"/>
        </w:rPr>
        <w:t xml:space="preserve">Position </w:t>
      </w:r>
      <w:r w:rsidRPr="00FA4395">
        <w:rPr>
          <w:rFonts w:ascii="Arial" w:hAnsi="Arial" w:cs="Arial"/>
          <w:b/>
          <w:i/>
          <w:iCs/>
          <w:color w:val="000000" w:themeColor="text1"/>
          <w:sz w:val="20"/>
          <w:szCs w:val="20"/>
          <w:lang w:val="en-GB"/>
        </w:rPr>
        <w:t xml:space="preserve">(POS) </w:t>
      </w:r>
      <w:ins w:id="44" w:author="Irene Pérez Ibarra" w:date="2025-06-23T10:33:00Z">
        <w:r>
          <w:rPr>
            <w:rFonts w:ascii="Arial" w:hAnsi="Arial" w:cs="Arial"/>
            <w:iCs/>
            <w:color w:val="000000" w:themeColor="text1"/>
            <w:sz w:val="20"/>
            <w:szCs w:val="20"/>
            <w:lang w:val="en-GB"/>
          </w:rPr>
          <w:t xml:space="preserve">Defines </w:t>
        </w:r>
      </w:ins>
      <w:del w:id="45" w:author="Irene Pérez Ibarra" w:date="2025-06-23T10:33:00Z">
        <w:r w:rsidDel="005D2002">
          <w:rPr>
            <w:rFonts w:ascii="Arial" w:hAnsi="Arial" w:cs="Arial"/>
            <w:iCs/>
            <w:color w:val="000000" w:themeColor="text1"/>
            <w:sz w:val="20"/>
            <w:szCs w:val="20"/>
            <w:lang w:val="en-GB"/>
          </w:rPr>
          <w:delText>Creates</w:delText>
        </w:r>
        <w:r w:rsidRPr="00FA4395" w:rsidDel="005D2002">
          <w:rPr>
            <w:rFonts w:ascii="Arial" w:hAnsi="Arial" w:cs="Arial"/>
            <w:iCs/>
            <w:color w:val="000000" w:themeColor="text1"/>
            <w:sz w:val="20"/>
            <w:szCs w:val="20"/>
            <w:lang w:val="en-GB"/>
          </w:rPr>
          <w:delText xml:space="preserve"> </w:delText>
        </w:r>
      </w:del>
      <w:r>
        <w:rPr>
          <w:rFonts w:ascii="Arial" w:hAnsi="Arial" w:cs="Arial"/>
          <w:iCs/>
          <w:color w:val="000000" w:themeColor="text1"/>
          <w:sz w:val="20"/>
          <w:szCs w:val="20"/>
          <w:lang w:val="en-GB"/>
        </w:rPr>
        <w:t>positions and entities with specific authority</w:t>
      </w:r>
      <w:ins w:id="46" w:author="Irene Pérez Ibarra" w:date="2025-06-26T05:31:00Z">
        <w:r>
          <w:rPr>
            <w:rFonts w:ascii="Arial" w:hAnsi="Arial" w:cs="Arial"/>
            <w:iCs/>
            <w:color w:val="000000" w:themeColor="text1"/>
            <w:sz w:val="20"/>
            <w:szCs w:val="20"/>
            <w:lang w:val="en-GB"/>
          </w:rPr>
          <w:t xml:space="preserve"> and roles</w:t>
        </w:r>
      </w:ins>
      <w:ins w:id="47" w:author="Irene Pérez Ibarra" w:date="2025-06-23T10:33:00Z">
        <w:r>
          <w:rPr>
            <w:rFonts w:ascii="Arial" w:hAnsi="Arial" w:cs="Arial"/>
            <w:iCs/>
            <w:color w:val="000000" w:themeColor="text1"/>
            <w:sz w:val="20"/>
            <w:szCs w:val="20"/>
            <w:lang w:val="en-GB"/>
          </w:rPr>
          <w:t>,</w:t>
        </w:r>
      </w:ins>
      <w:r>
        <w:rPr>
          <w:rFonts w:ascii="Arial" w:hAnsi="Arial" w:cs="Arial"/>
          <w:iCs/>
          <w:color w:val="000000" w:themeColor="text1"/>
          <w:sz w:val="20"/>
          <w:szCs w:val="20"/>
          <w:lang w:val="en-GB"/>
        </w:rPr>
        <w:t xml:space="preserve"> and </w:t>
      </w:r>
      <w:del w:id="48" w:author="Irene Pérez Ibarra" w:date="2025-06-23T10:33:00Z">
        <w:r w:rsidDel="005D2002">
          <w:rPr>
            <w:rFonts w:ascii="Arial" w:hAnsi="Arial" w:cs="Arial"/>
            <w:iCs/>
            <w:color w:val="000000" w:themeColor="text1"/>
            <w:sz w:val="20"/>
            <w:szCs w:val="20"/>
            <w:lang w:val="en-GB"/>
          </w:rPr>
          <w:delText xml:space="preserve">set </w:delText>
        </w:r>
      </w:del>
      <w:ins w:id="49" w:author="Irene Pérez Ibarra" w:date="2025-06-23T10:33:00Z">
        <w:r>
          <w:rPr>
            <w:rFonts w:ascii="Arial" w:hAnsi="Arial" w:cs="Arial"/>
            <w:iCs/>
            <w:color w:val="000000" w:themeColor="text1"/>
            <w:sz w:val="20"/>
            <w:szCs w:val="20"/>
            <w:lang w:val="en-GB"/>
          </w:rPr>
          <w:t xml:space="preserve">specifies </w:t>
        </w:r>
      </w:ins>
      <w:r w:rsidRPr="00FA4395">
        <w:rPr>
          <w:rFonts w:ascii="Arial" w:hAnsi="Arial" w:cs="Arial"/>
          <w:iCs/>
          <w:color w:val="000000" w:themeColor="text1"/>
          <w:sz w:val="20"/>
          <w:szCs w:val="20"/>
          <w:lang w:val="en-GB"/>
        </w:rPr>
        <w:t xml:space="preserve">the </w:t>
      </w:r>
      <w:ins w:id="50" w:author="Irene Pérez Ibarra" w:date="2025-06-23T10:33:00Z">
        <w:r>
          <w:rPr>
            <w:rFonts w:ascii="Arial" w:hAnsi="Arial" w:cs="Arial"/>
            <w:iCs/>
            <w:color w:val="000000" w:themeColor="text1"/>
            <w:sz w:val="20"/>
            <w:szCs w:val="20"/>
            <w:lang w:val="en-GB"/>
          </w:rPr>
          <w:t xml:space="preserve">allowable </w:t>
        </w:r>
      </w:ins>
      <w:r w:rsidRPr="00FA4395">
        <w:rPr>
          <w:rFonts w:ascii="Arial" w:hAnsi="Arial" w:cs="Arial"/>
          <w:iCs/>
          <w:color w:val="000000" w:themeColor="text1"/>
          <w:sz w:val="20"/>
          <w:szCs w:val="20"/>
          <w:lang w:val="en-GB"/>
        </w:rPr>
        <w:t>number of participants</w:t>
      </w:r>
      <w:r>
        <w:rPr>
          <w:rFonts w:ascii="Arial" w:hAnsi="Arial" w:cs="Arial"/>
          <w:iCs/>
          <w:color w:val="000000" w:themeColor="text1"/>
          <w:sz w:val="20"/>
          <w:szCs w:val="20"/>
          <w:lang w:val="en-GB"/>
        </w:rPr>
        <w:t xml:space="preserve"> </w:t>
      </w:r>
      <w:ins w:id="51" w:author="Irene Pérez Ibarra" w:date="2025-06-23T10:33:00Z">
        <w:r>
          <w:rPr>
            <w:rFonts w:ascii="Arial" w:hAnsi="Arial" w:cs="Arial"/>
            <w:iCs/>
            <w:color w:val="000000" w:themeColor="text1"/>
            <w:sz w:val="20"/>
            <w:szCs w:val="20"/>
            <w:lang w:val="en-GB"/>
          </w:rPr>
          <w:t xml:space="preserve">per </w:t>
        </w:r>
      </w:ins>
      <w:del w:id="52" w:author="Irene Pérez Ibarra" w:date="2025-06-23T10:33:00Z">
        <w:r w:rsidRPr="00FA4395" w:rsidDel="005D2002">
          <w:rPr>
            <w:rFonts w:ascii="Arial" w:hAnsi="Arial" w:cs="Arial"/>
            <w:iCs/>
            <w:color w:val="000000" w:themeColor="text1"/>
            <w:sz w:val="20"/>
            <w:szCs w:val="20"/>
            <w:lang w:val="en-GB"/>
          </w:rPr>
          <w:delText xml:space="preserve">for each </w:delText>
        </w:r>
      </w:del>
      <w:r w:rsidRPr="00FA4395">
        <w:rPr>
          <w:rFonts w:ascii="Arial" w:hAnsi="Arial" w:cs="Arial"/>
          <w:iCs/>
          <w:color w:val="000000" w:themeColor="text1"/>
          <w:sz w:val="20"/>
          <w:szCs w:val="20"/>
          <w:lang w:val="en-GB"/>
        </w:rPr>
        <w:t xml:space="preserve">position or entity. </w:t>
      </w:r>
    </w:p>
    <w:p w14:paraId="0F13B315" w14:textId="77777777" w:rsidR="00047806" w:rsidRPr="00FA4395" w:rsidRDefault="00047806" w:rsidP="00047806">
      <w:pPr>
        <w:pStyle w:val="Prrafodelista"/>
        <w:numPr>
          <w:ilvl w:val="1"/>
          <w:numId w:val="10"/>
        </w:numPr>
        <w:spacing w:after="0" w:line="276" w:lineRule="auto"/>
        <w:ind w:hanging="436"/>
        <w:jc w:val="both"/>
        <w:rPr>
          <w:rFonts w:ascii="Arial" w:hAnsi="Arial" w:cs="Arial"/>
          <w:iCs/>
          <w:color w:val="000000" w:themeColor="text1"/>
          <w:sz w:val="20"/>
          <w:szCs w:val="20"/>
          <w:lang w:val="en-GB"/>
        </w:rPr>
      </w:pPr>
      <w:r w:rsidRPr="00FA4395">
        <w:rPr>
          <w:rFonts w:ascii="Arial" w:hAnsi="Arial" w:cs="Arial"/>
          <w:b/>
          <w:color w:val="000000" w:themeColor="text1"/>
          <w:sz w:val="20"/>
          <w:szCs w:val="20"/>
          <w:lang w:val="en-GB"/>
        </w:rPr>
        <w:t>Definition</w:t>
      </w:r>
      <w:r w:rsidRPr="00FA4395">
        <w:rPr>
          <w:rFonts w:ascii="Arial" w:hAnsi="Arial" w:cs="Arial"/>
          <w:color w:val="000000" w:themeColor="text1"/>
          <w:sz w:val="20"/>
          <w:szCs w:val="20"/>
          <w:lang w:val="en-GB"/>
        </w:rPr>
        <w:t xml:space="preserve"> </w:t>
      </w:r>
      <w:r w:rsidRPr="00FA4395">
        <w:rPr>
          <w:rFonts w:ascii="Arial" w:hAnsi="Arial" w:cs="Arial"/>
          <w:i/>
          <w:color w:val="000000" w:themeColor="text1"/>
          <w:sz w:val="20"/>
          <w:szCs w:val="20"/>
          <w:lang w:val="en-GB"/>
        </w:rPr>
        <w:t xml:space="preserve">(POS.def) </w:t>
      </w:r>
      <w:r w:rsidRPr="00FA4395">
        <w:rPr>
          <w:rFonts w:ascii="Arial" w:hAnsi="Arial" w:cs="Arial"/>
          <w:iCs/>
          <w:color w:val="000000" w:themeColor="text1"/>
          <w:sz w:val="20"/>
          <w:szCs w:val="20"/>
          <w:lang w:val="en-GB"/>
        </w:rPr>
        <w:t xml:space="preserve">Creates, defines, and otherwise eliminates positions and entities in an action situation.  </w:t>
      </w:r>
    </w:p>
    <w:p w14:paraId="01C9E2E2" w14:textId="77777777" w:rsidR="00047806" w:rsidRPr="005E6D50" w:rsidRDefault="00047806" w:rsidP="00047806">
      <w:pPr>
        <w:pStyle w:val="Prrafodelista"/>
        <w:numPr>
          <w:ilvl w:val="1"/>
          <w:numId w:val="10"/>
        </w:numPr>
        <w:spacing w:after="0" w:line="276" w:lineRule="auto"/>
        <w:ind w:hanging="436"/>
        <w:jc w:val="both"/>
        <w:rPr>
          <w:rFonts w:ascii="Arial" w:hAnsi="Arial" w:cs="Arial"/>
          <w:color w:val="FF0000"/>
          <w:sz w:val="20"/>
          <w:szCs w:val="20"/>
          <w:lang w:val="en-US"/>
        </w:rPr>
      </w:pPr>
      <w:r w:rsidRPr="005E6D50">
        <w:rPr>
          <w:rFonts w:ascii="Arial" w:hAnsi="Arial" w:cs="Arial"/>
          <w:b/>
          <w:color w:val="FF0000"/>
          <w:sz w:val="20"/>
          <w:szCs w:val="20"/>
          <w:lang w:val="en-US"/>
        </w:rPr>
        <w:t>Function</w:t>
      </w:r>
      <w:r w:rsidRPr="005E6D50">
        <w:rPr>
          <w:rFonts w:ascii="Arial" w:hAnsi="Arial" w:cs="Arial"/>
          <w:color w:val="FF0000"/>
          <w:sz w:val="20"/>
          <w:szCs w:val="20"/>
          <w:lang w:val="en-US"/>
        </w:rPr>
        <w:t xml:space="preserve"> </w:t>
      </w:r>
      <w:r w:rsidRPr="005E6D50">
        <w:rPr>
          <w:rFonts w:ascii="Arial" w:hAnsi="Arial" w:cs="Arial"/>
          <w:i/>
          <w:iCs/>
          <w:color w:val="FF0000"/>
          <w:sz w:val="20"/>
          <w:szCs w:val="20"/>
          <w:lang w:val="en-US"/>
        </w:rPr>
        <w:t>(POS.fun)</w:t>
      </w:r>
      <w:r w:rsidRPr="005E6D50">
        <w:rPr>
          <w:rFonts w:ascii="Arial" w:hAnsi="Arial" w:cs="Arial"/>
          <w:color w:val="FF0000"/>
          <w:sz w:val="20"/>
          <w:szCs w:val="20"/>
          <w:lang w:val="en-US"/>
        </w:rPr>
        <w:t xml:space="preserve"> Defines the functions, rights, responsibilities, duties and obligations associated with each position or entity.</w:t>
      </w:r>
    </w:p>
    <w:p w14:paraId="391198B2" w14:textId="77777777" w:rsidR="00047806" w:rsidRPr="00FA4395" w:rsidRDefault="00047806" w:rsidP="00047806">
      <w:pPr>
        <w:pStyle w:val="Prrafodelista"/>
        <w:numPr>
          <w:ilvl w:val="1"/>
          <w:numId w:val="10"/>
        </w:numPr>
        <w:spacing w:after="0" w:line="276" w:lineRule="auto"/>
        <w:ind w:hanging="436"/>
        <w:jc w:val="both"/>
        <w:rPr>
          <w:rFonts w:ascii="Arial" w:hAnsi="Arial" w:cs="Arial"/>
          <w:iCs/>
          <w:color w:val="000000" w:themeColor="text1"/>
          <w:sz w:val="20"/>
          <w:szCs w:val="20"/>
          <w:lang w:val="en-GB"/>
        </w:rPr>
      </w:pPr>
      <w:r w:rsidRPr="00FA4395">
        <w:rPr>
          <w:rFonts w:ascii="Arial" w:hAnsi="Arial" w:cs="Arial"/>
          <w:b/>
          <w:color w:val="000000" w:themeColor="text1"/>
          <w:sz w:val="20"/>
          <w:szCs w:val="20"/>
          <w:lang w:val="en-GB"/>
        </w:rPr>
        <w:t>Number</w:t>
      </w:r>
      <w:r w:rsidRPr="00FA4395">
        <w:rPr>
          <w:rFonts w:ascii="Arial" w:hAnsi="Arial" w:cs="Arial"/>
          <w:color w:val="000000" w:themeColor="text1"/>
          <w:sz w:val="20"/>
          <w:szCs w:val="20"/>
          <w:lang w:val="en-GB"/>
        </w:rPr>
        <w:t xml:space="preserve"> </w:t>
      </w:r>
      <w:r w:rsidRPr="00FA4395">
        <w:rPr>
          <w:rFonts w:ascii="Arial" w:hAnsi="Arial" w:cs="Arial"/>
          <w:i/>
          <w:color w:val="000000" w:themeColor="text1"/>
          <w:sz w:val="20"/>
          <w:szCs w:val="20"/>
          <w:lang w:val="en-GB"/>
        </w:rPr>
        <w:t xml:space="preserve">(POS.num) </w:t>
      </w:r>
      <w:r w:rsidRPr="00FA4395">
        <w:rPr>
          <w:rFonts w:ascii="Arial" w:hAnsi="Arial" w:cs="Arial"/>
          <w:iCs/>
          <w:color w:val="000000" w:themeColor="text1"/>
          <w:sz w:val="20"/>
          <w:szCs w:val="20"/>
          <w:lang w:val="en-GB"/>
        </w:rPr>
        <w:t>States the number of actors who hold a position.</w:t>
      </w:r>
    </w:p>
    <w:p w14:paraId="731BBF07" w14:textId="77777777" w:rsidR="00047806" w:rsidRPr="00FA4395" w:rsidRDefault="00047806" w:rsidP="00047806">
      <w:pPr>
        <w:pStyle w:val="Prrafodelista"/>
        <w:numPr>
          <w:ilvl w:val="2"/>
          <w:numId w:val="10"/>
        </w:numPr>
        <w:spacing w:after="0" w:line="276" w:lineRule="auto"/>
        <w:jc w:val="both"/>
        <w:rPr>
          <w:rFonts w:ascii="Arial" w:hAnsi="Arial" w:cs="Arial"/>
          <w:i/>
          <w:color w:val="000000" w:themeColor="text1"/>
          <w:sz w:val="20"/>
          <w:szCs w:val="20"/>
          <w:lang w:val="en-GB"/>
        </w:rPr>
      </w:pPr>
      <w:r w:rsidRPr="00FA4395">
        <w:rPr>
          <w:rFonts w:ascii="Arial" w:hAnsi="Arial" w:cs="Arial"/>
          <w:b/>
          <w:color w:val="000000" w:themeColor="text1"/>
          <w:sz w:val="20"/>
          <w:szCs w:val="20"/>
          <w:lang w:val="en-GB"/>
        </w:rPr>
        <w:t>Lower bound</w:t>
      </w:r>
      <w:r w:rsidRPr="00FA4395">
        <w:rPr>
          <w:rFonts w:ascii="Arial" w:hAnsi="Arial" w:cs="Arial"/>
          <w:color w:val="000000" w:themeColor="text1"/>
          <w:sz w:val="20"/>
          <w:szCs w:val="20"/>
          <w:lang w:val="en-GB"/>
        </w:rPr>
        <w:t xml:space="preserve"> </w:t>
      </w:r>
      <w:r w:rsidRPr="00FA4395">
        <w:rPr>
          <w:rFonts w:ascii="Arial" w:hAnsi="Arial" w:cs="Arial"/>
          <w:i/>
          <w:color w:val="000000" w:themeColor="text1"/>
          <w:sz w:val="20"/>
          <w:szCs w:val="20"/>
          <w:lang w:val="en-GB"/>
        </w:rPr>
        <w:t xml:space="preserve">(POS.num.low) </w:t>
      </w:r>
      <w:r w:rsidRPr="00FA4395">
        <w:rPr>
          <w:rFonts w:ascii="Arial" w:hAnsi="Arial" w:cs="Arial"/>
          <w:sz w:val="20"/>
          <w:szCs w:val="20"/>
          <w:lang w:val="en-GB"/>
        </w:rPr>
        <w:t>States the lower bound on the number of actors to hold a position</w:t>
      </w:r>
      <w:r w:rsidRPr="00FA4395">
        <w:rPr>
          <w:rFonts w:ascii="Arial" w:hAnsi="Arial" w:cs="Arial"/>
          <w:color w:val="000000" w:themeColor="text1"/>
          <w:sz w:val="20"/>
          <w:szCs w:val="20"/>
          <w:lang w:val="en-GB"/>
        </w:rPr>
        <w:t>.</w:t>
      </w:r>
    </w:p>
    <w:p w14:paraId="0A7C62A3" w14:textId="77777777" w:rsidR="00047806" w:rsidRPr="00FA4395" w:rsidRDefault="00047806" w:rsidP="00047806">
      <w:pPr>
        <w:pStyle w:val="Prrafodelista"/>
        <w:numPr>
          <w:ilvl w:val="2"/>
          <w:numId w:val="10"/>
        </w:numPr>
        <w:spacing w:after="0" w:line="276" w:lineRule="auto"/>
        <w:jc w:val="both"/>
        <w:rPr>
          <w:rFonts w:ascii="Arial" w:hAnsi="Arial" w:cs="Arial"/>
          <w:i/>
          <w:color w:val="000000" w:themeColor="text1"/>
          <w:sz w:val="20"/>
          <w:szCs w:val="20"/>
          <w:lang w:val="en-GB"/>
        </w:rPr>
      </w:pPr>
      <w:r w:rsidRPr="00FA4395">
        <w:rPr>
          <w:rFonts w:ascii="Arial" w:hAnsi="Arial" w:cs="Arial"/>
          <w:b/>
          <w:color w:val="000000" w:themeColor="text1"/>
          <w:sz w:val="20"/>
          <w:szCs w:val="20"/>
          <w:lang w:val="en-GB"/>
        </w:rPr>
        <w:t>Upper bound</w:t>
      </w:r>
      <w:r w:rsidRPr="00FA4395">
        <w:rPr>
          <w:rFonts w:ascii="Arial" w:hAnsi="Arial" w:cs="Arial"/>
          <w:color w:val="000000" w:themeColor="text1"/>
          <w:sz w:val="20"/>
          <w:szCs w:val="20"/>
          <w:lang w:val="en-GB"/>
        </w:rPr>
        <w:t xml:space="preserve"> </w:t>
      </w:r>
      <w:r w:rsidRPr="00FA4395">
        <w:rPr>
          <w:rFonts w:ascii="Arial" w:hAnsi="Arial" w:cs="Arial"/>
          <w:i/>
          <w:color w:val="000000" w:themeColor="text1"/>
          <w:sz w:val="20"/>
          <w:szCs w:val="20"/>
          <w:lang w:val="en-GB"/>
        </w:rPr>
        <w:t xml:space="preserve">(POS.num.upp) </w:t>
      </w:r>
      <w:r w:rsidRPr="00FA4395">
        <w:rPr>
          <w:rFonts w:ascii="Arial" w:hAnsi="Arial" w:cs="Arial"/>
          <w:iCs/>
          <w:color w:val="000000" w:themeColor="text1"/>
          <w:sz w:val="20"/>
          <w:szCs w:val="20"/>
          <w:lang w:val="en-GB"/>
        </w:rPr>
        <w:t>States the upper bound on the number of actors to hold a position.</w:t>
      </w:r>
    </w:p>
    <w:p w14:paraId="784E290E" w14:textId="06DB59AE" w:rsidR="00047806" w:rsidRDefault="00047806" w:rsidP="00732F28">
      <w:pPr>
        <w:spacing w:after="0" w:line="276" w:lineRule="auto"/>
        <w:jc w:val="both"/>
        <w:rPr>
          <w:rFonts w:ascii="Arial" w:hAnsi="Arial" w:cs="Arial"/>
          <w:color w:val="000000" w:themeColor="text1"/>
          <w:sz w:val="20"/>
          <w:szCs w:val="20"/>
          <w:lang w:val="en-GB"/>
        </w:rPr>
      </w:pPr>
    </w:p>
    <w:p w14:paraId="280C0D14" w14:textId="0A48416D" w:rsidR="00047806" w:rsidRDefault="00047806">
      <w:pPr>
        <w:rPr>
          <w:rFonts w:ascii="Arial" w:hAnsi="Arial" w:cs="Arial"/>
          <w:color w:val="000000" w:themeColor="text1"/>
          <w:sz w:val="20"/>
          <w:szCs w:val="20"/>
          <w:lang w:val="en-GB"/>
        </w:rPr>
      </w:pPr>
      <w:r>
        <w:rPr>
          <w:rFonts w:ascii="Arial" w:hAnsi="Arial" w:cs="Arial"/>
          <w:color w:val="000000" w:themeColor="text1"/>
          <w:sz w:val="20"/>
          <w:szCs w:val="20"/>
          <w:lang w:val="en-GB"/>
        </w:rPr>
        <w:br w:type="page"/>
      </w:r>
    </w:p>
    <w:p w14:paraId="1102B091" w14:textId="77777777" w:rsidR="00047806" w:rsidRPr="00047806" w:rsidRDefault="00047806" w:rsidP="00732F28">
      <w:pPr>
        <w:spacing w:after="0" w:line="276" w:lineRule="auto"/>
        <w:jc w:val="both"/>
        <w:rPr>
          <w:rFonts w:ascii="Arial" w:hAnsi="Arial" w:cs="Arial"/>
          <w:color w:val="000000" w:themeColor="text1"/>
          <w:sz w:val="20"/>
          <w:szCs w:val="20"/>
          <w:lang w:val="en-GB"/>
        </w:rPr>
      </w:pPr>
    </w:p>
    <w:p w14:paraId="55BEFD0E" w14:textId="77777777" w:rsidR="00F72100" w:rsidRPr="00FA4395" w:rsidRDefault="00D13D65" w:rsidP="00FD70BB">
      <w:pPr>
        <w:pStyle w:val="Prrafodelista"/>
        <w:numPr>
          <w:ilvl w:val="0"/>
          <w:numId w:val="26"/>
        </w:numPr>
        <w:spacing w:after="0" w:line="276" w:lineRule="auto"/>
        <w:jc w:val="both"/>
        <w:rPr>
          <w:rFonts w:ascii="Arial" w:hAnsi="Arial" w:cs="Arial"/>
          <w:iCs/>
          <w:color w:val="000000" w:themeColor="text1"/>
          <w:sz w:val="20"/>
          <w:szCs w:val="20"/>
          <w:lang w:val="en-GB"/>
        </w:rPr>
      </w:pPr>
      <w:r w:rsidRPr="00FA4395">
        <w:rPr>
          <w:rFonts w:ascii="Arial" w:hAnsi="Arial" w:cs="Arial"/>
          <w:b/>
          <w:color w:val="000000" w:themeColor="text1"/>
          <w:sz w:val="20"/>
          <w:szCs w:val="20"/>
          <w:lang w:val="en-GB"/>
        </w:rPr>
        <w:t>Scope</w:t>
      </w:r>
      <w:r w:rsidR="00B202C5" w:rsidRPr="00FA4395">
        <w:rPr>
          <w:rFonts w:ascii="Arial" w:hAnsi="Arial" w:cs="Arial"/>
          <w:b/>
          <w:i/>
          <w:iCs/>
          <w:color w:val="000000" w:themeColor="text1"/>
          <w:sz w:val="20"/>
          <w:szCs w:val="20"/>
          <w:lang w:val="en-GB"/>
        </w:rPr>
        <w:t xml:space="preserve"> (SCO)</w:t>
      </w:r>
      <w:r w:rsidR="00732F28" w:rsidRPr="00FA4395">
        <w:rPr>
          <w:rFonts w:ascii="Arial" w:hAnsi="Arial" w:cs="Arial"/>
          <w:b/>
          <w:i/>
          <w:iCs/>
          <w:color w:val="000000" w:themeColor="text1"/>
          <w:sz w:val="20"/>
          <w:szCs w:val="20"/>
          <w:lang w:val="en-GB"/>
        </w:rPr>
        <w:t xml:space="preserve"> </w:t>
      </w:r>
      <w:r w:rsidR="006B7275">
        <w:rPr>
          <w:rFonts w:ascii="Arial" w:hAnsi="Arial" w:cs="Arial"/>
          <w:iCs/>
          <w:color w:val="000000" w:themeColor="text1"/>
          <w:sz w:val="20"/>
          <w:szCs w:val="20"/>
          <w:lang w:val="en-GB"/>
        </w:rPr>
        <w:t xml:space="preserve">Defines </w:t>
      </w:r>
      <w:r w:rsidR="0081472E">
        <w:rPr>
          <w:rFonts w:ascii="Arial" w:hAnsi="Arial" w:cs="Arial"/>
          <w:iCs/>
          <w:color w:val="000000" w:themeColor="text1"/>
          <w:sz w:val="20"/>
          <w:szCs w:val="20"/>
          <w:lang w:val="en-GB"/>
        </w:rPr>
        <w:t xml:space="preserve">the boundaries </w:t>
      </w:r>
      <w:r w:rsidR="005F11E2">
        <w:rPr>
          <w:rFonts w:ascii="Arial" w:hAnsi="Arial" w:cs="Arial"/>
          <w:iCs/>
          <w:color w:val="000000" w:themeColor="text1"/>
          <w:sz w:val="20"/>
          <w:szCs w:val="20"/>
          <w:lang w:val="en-GB"/>
        </w:rPr>
        <w:t xml:space="preserve">and goals </w:t>
      </w:r>
      <w:r w:rsidR="0081472E">
        <w:rPr>
          <w:rFonts w:ascii="Arial" w:hAnsi="Arial" w:cs="Arial"/>
          <w:iCs/>
          <w:color w:val="000000" w:themeColor="text1"/>
          <w:sz w:val="20"/>
          <w:szCs w:val="20"/>
          <w:lang w:val="en-GB"/>
        </w:rPr>
        <w:t xml:space="preserve">of the </w:t>
      </w:r>
      <w:r w:rsidR="006B7275">
        <w:rPr>
          <w:rFonts w:ascii="Arial" w:hAnsi="Arial" w:cs="Arial"/>
          <w:iCs/>
          <w:color w:val="000000" w:themeColor="text1"/>
          <w:sz w:val="20"/>
          <w:szCs w:val="20"/>
          <w:lang w:val="en-GB"/>
        </w:rPr>
        <w:t xml:space="preserve">system and </w:t>
      </w:r>
      <w:r w:rsidR="0081472E">
        <w:rPr>
          <w:rFonts w:ascii="Arial" w:hAnsi="Arial" w:cs="Arial"/>
          <w:iCs/>
          <w:color w:val="000000" w:themeColor="text1"/>
          <w:sz w:val="20"/>
          <w:szCs w:val="20"/>
          <w:lang w:val="en-GB"/>
        </w:rPr>
        <w:t xml:space="preserve">specifies </w:t>
      </w:r>
      <w:r w:rsidR="006B7275">
        <w:rPr>
          <w:rFonts w:ascii="Arial" w:hAnsi="Arial" w:cs="Arial"/>
          <w:iCs/>
          <w:color w:val="000000" w:themeColor="text1"/>
          <w:sz w:val="20"/>
          <w:szCs w:val="20"/>
          <w:lang w:val="en-GB"/>
        </w:rPr>
        <w:t xml:space="preserve">the domain over which </w:t>
      </w:r>
      <w:r w:rsidR="0081472E">
        <w:rPr>
          <w:rFonts w:ascii="Arial" w:hAnsi="Arial" w:cs="Arial"/>
          <w:iCs/>
          <w:color w:val="000000" w:themeColor="text1"/>
          <w:sz w:val="20"/>
          <w:szCs w:val="20"/>
          <w:lang w:val="en-GB"/>
        </w:rPr>
        <w:t xml:space="preserve">the </w:t>
      </w:r>
      <w:r w:rsidR="006B7275">
        <w:rPr>
          <w:rFonts w:ascii="Arial" w:hAnsi="Arial" w:cs="Arial"/>
          <w:iCs/>
          <w:color w:val="000000" w:themeColor="text1"/>
          <w:sz w:val="20"/>
          <w:szCs w:val="20"/>
          <w:lang w:val="en-GB"/>
        </w:rPr>
        <w:t>rules apply.</w:t>
      </w:r>
    </w:p>
    <w:p w14:paraId="0FCC976B" w14:textId="5782209F" w:rsidR="00A20E04" w:rsidRPr="00FA4395" w:rsidRDefault="00A337CC" w:rsidP="00FD70BB">
      <w:pPr>
        <w:pStyle w:val="Prrafodelista"/>
        <w:numPr>
          <w:ilvl w:val="1"/>
          <w:numId w:val="26"/>
        </w:numPr>
        <w:spacing w:after="0" w:line="276" w:lineRule="auto"/>
        <w:ind w:hanging="436"/>
        <w:jc w:val="both"/>
        <w:rPr>
          <w:rFonts w:ascii="Arial" w:hAnsi="Arial" w:cs="Arial"/>
          <w:b/>
          <w:color w:val="000000" w:themeColor="text1"/>
          <w:sz w:val="20"/>
          <w:szCs w:val="20"/>
          <w:lang w:val="en-US"/>
        </w:rPr>
      </w:pPr>
      <w:r w:rsidRPr="00FA4395">
        <w:rPr>
          <w:rFonts w:ascii="Arial" w:hAnsi="Arial" w:cs="Arial"/>
          <w:b/>
          <w:color w:val="000000" w:themeColor="text1"/>
          <w:sz w:val="20"/>
          <w:szCs w:val="20"/>
          <w:lang w:val="en-US"/>
        </w:rPr>
        <w:t xml:space="preserve">Definition </w:t>
      </w:r>
      <w:r w:rsidR="00882C79" w:rsidRPr="00FA4395">
        <w:rPr>
          <w:rFonts w:ascii="Arial" w:hAnsi="Arial" w:cs="Arial"/>
          <w:bCs/>
          <w:i/>
          <w:iCs/>
          <w:color w:val="000000" w:themeColor="text1"/>
          <w:sz w:val="20"/>
          <w:szCs w:val="20"/>
          <w:lang w:val="en-US"/>
        </w:rPr>
        <w:t>(SCO</w:t>
      </w:r>
      <w:r w:rsidRPr="00FA4395">
        <w:rPr>
          <w:rFonts w:ascii="Arial" w:hAnsi="Arial" w:cs="Arial"/>
          <w:bCs/>
          <w:i/>
          <w:iCs/>
          <w:color w:val="000000" w:themeColor="text1"/>
          <w:sz w:val="20"/>
          <w:szCs w:val="20"/>
          <w:lang w:val="en-US"/>
        </w:rPr>
        <w:t>.def)</w:t>
      </w:r>
      <w:r w:rsidRPr="00FA4395">
        <w:rPr>
          <w:rFonts w:ascii="Arial" w:hAnsi="Arial" w:cs="Arial"/>
          <w:bCs/>
          <w:color w:val="000000" w:themeColor="text1"/>
          <w:sz w:val="20"/>
          <w:szCs w:val="20"/>
          <w:lang w:val="en-US"/>
        </w:rPr>
        <w:t xml:space="preserve"> </w:t>
      </w:r>
      <w:r w:rsidRPr="00FA4395">
        <w:rPr>
          <w:rFonts w:ascii="Arial" w:hAnsi="Arial" w:cs="Arial"/>
          <w:sz w:val="20"/>
          <w:szCs w:val="20"/>
          <w:lang w:val="en-GB"/>
        </w:rPr>
        <w:t xml:space="preserve">Specifies </w:t>
      </w:r>
      <w:r w:rsidR="00052223">
        <w:rPr>
          <w:rFonts w:ascii="Arial" w:hAnsi="Arial" w:cs="Arial"/>
          <w:sz w:val="20"/>
          <w:szCs w:val="20"/>
          <w:lang w:val="en-GB"/>
        </w:rPr>
        <w:t xml:space="preserve">the </w:t>
      </w:r>
      <w:r w:rsidRPr="00FA4395">
        <w:rPr>
          <w:rFonts w:ascii="Arial" w:hAnsi="Arial" w:cs="Arial"/>
          <w:sz w:val="20"/>
          <w:szCs w:val="20"/>
          <w:lang w:val="en-GB"/>
        </w:rPr>
        <w:t>definitions</w:t>
      </w:r>
      <w:r w:rsidR="00052223">
        <w:rPr>
          <w:rFonts w:ascii="Arial" w:hAnsi="Arial" w:cs="Arial"/>
          <w:sz w:val="20"/>
          <w:szCs w:val="20"/>
          <w:lang w:val="en-GB"/>
        </w:rPr>
        <w:t>, designations,</w:t>
      </w:r>
      <w:r w:rsidRPr="00FA4395">
        <w:rPr>
          <w:rFonts w:ascii="Arial" w:hAnsi="Arial" w:cs="Arial"/>
          <w:sz w:val="20"/>
          <w:szCs w:val="20"/>
          <w:lang w:val="en-GB"/>
        </w:rPr>
        <w:t xml:space="preserve"> and descriptions of activities, infrastructure, resources, and symbols</w:t>
      </w:r>
      <w:r w:rsidR="00A20E04" w:rsidRPr="00FA4395">
        <w:rPr>
          <w:rFonts w:ascii="Arial" w:hAnsi="Arial" w:cs="Arial"/>
          <w:bCs/>
          <w:color w:val="000000" w:themeColor="text1"/>
          <w:sz w:val="20"/>
          <w:szCs w:val="20"/>
          <w:lang w:val="en-US"/>
        </w:rPr>
        <w:t>.</w:t>
      </w:r>
    </w:p>
    <w:p w14:paraId="5EA27CDB" w14:textId="2109CB65" w:rsidR="00A337CC" w:rsidRPr="00FA4395" w:rsidRDefault="00A337CC" w:rsidP="00FD70BB">
      <w:pPr>
        <w:pStyle w:val="Prrafodelista"/>
        <w:numPr>
          <w:ilvl w:val="1"/>
          <w:numId w:val="26"/>
        </w:numPr>
        <w:spacing w:after="0" w:line="276" w:lineRule="auto"/>
        <w:ind w:hanging="436"/>
        <w:jc w:val="both"/>
        <w:rPr>
          <w:rFonts w:ascii="Arial" w:hAnsi="Arial" w:cs="Arial"/>
          <w:b/>
          <w:color w:val="000000" w:themeColor="text1"/>
          <w:sz w:val="20"/>
          <w:szCs w:val="20"/>
          <w:lang w:val="en-US"/>
        </w:rPr>
      </w:pPr>
      <w:r w:rsidRPr="00FA4395">
        <w:rPr>
          <w:rFonts w:ascii="Arial" w:hAnsi="Arial" w:cs="Arial"/>
          <w:b/>
          <w:color w:val="000000" w:themeColor="text1"/>
          <w:sz w:val="20"/>
          <w:szCs w:val="20"/>
          <w:lang w:val="en-GB"/>
        </w:rPr>
        <w:t>Goal</w:t>
      </w:r>
      <w:r w:rsidRPr="00FA4395">
        <w:rPr>
          <w:rFonts w:ascii="Arial" w:hAnsi="Arial" w:cs="Arial"/>
          <w:color w:val="000000" w:themeColor="text1"/>
          <w:sz w:val="20"/>
          <w:szCs w:val="20"/>
          <w:lang w:val="en-US"/>
        </w:rPr>
        <w:t xml:space="preserve"> </w:t>
      </w:r>
      <w:r w:rsidRPr="00FA4395">
        <w:rPr>
          <w:rFonts w:ascii="Arial" w:hAnsi="Arial" w:cs="Arial"/>
          <w:i/>
          <w:iCs/>
          <w:color w:val="000000" w:themeColor="text1"/>
          <w:sz w:val="20"/>
          <w:szCs w:val="20"/>
          <w:lang w:val="en-US"/>
        </w:rPr>
        <w:t>(SCO.goa)</w:t>
      </w:r>
      <w:r w:rsidRPr="00FA4395">
        <w:rPr>
          <w:rFonts w:ascii="Arial" w:hAnsi="Arial" w:cs="Arial"/>
          <w:color w:val="000000" w:themeColor="text1"/>
          <w:sz w:val="20"/>
          <w:szCs w:val="20"/>
          <w:lang w:val="en-US"/>
        </w:rPr>
        <w:t xml:space="preserve"> </w:t>
      </w:r>
      <w:r w:rsidRPr="00FA4395">
        <w:rPr>
          <w:rFonts w:ascii="Arial" w:hAnsi="Arial" w:cs="Arial"/>
          <w:sz w:val="20"/>
          <w:szCs w:val="20"/>
          <w:lang w:val="en-GB"/>
        </w:rPr>
        <w:t>Defines the goals of the rules.</w:t>
      </w:r>
    </w:p>
    <w:p w14:paraId="1A9CBC32" w14:textId="108DF782" w:rsidR="00A337CC" w:rsidRPr="00FA4395" w:rsidRDefault="00A337CC" w:rsidP="00FD70BB">
      <w:pPr>
        <w:pStyle w:val="Prrafodelista"/>
        <w:numPr>
          <w:ilvl w:val="2"/>
          <w:numId w:val="26"/>
        </w:numPr>
        <w:spacing w:after="0" w:line="276" w:lineRule="auto"/>
        <w:jc w:val="both"/>
        <w:rPr>
          <w:rFonts w:ascii="Arial" w:hAnsi="Arial" w:cs="Arial"/>
          <w:b/>
          <w:color w:val="000000" w:themeColor="text1"/>
          <w:sz w:val="20"/>
          <w:szCs w:val="20"/>
          <w:lang w:val="en-US"/>
        </w:rPr>
      </w:pPr>
      <w:r w:rsidRPr="00FA4395">
        <w:rPr>
          <w:rFonts w:ascii="Arial" w:hAnsi="Arial" w:cs="Arial"/>
          <w:b/>
          <w:color w:val="000000" w:themeColor="text1"/>
          <w:sz w:val="20"/>
          <w:szCs w:val="20"/>
          <w:lang w:val="en-US"/>
        </w:rPr>
        <w:t xml:space="preserve">Action </w:t>
      </w:r>
      <w:r w:rsidRPr="00FA4395">
        <w:rPr>
          <w:rFonts w:ascii="Arial" w:hAnsi="Arial" w:cs="Arial"/>
          <w:i/>
          <w:iCs/>
          <w:color w:val="000000" w:themeColor="text1"/>
          <w:sz w:val="20"/>
          <w:szCs w:val="20"/>
          <w:lang w:val="en-US"/>
        </w:rPr>
        <w:t>(SCO.goa.act)</w:t>
      </w:r>
      <w:r w:rsidRPr="00FA4395">
        <w:rPr>
          <w:rFonts w:ascii="Arial" w:hAnsi="Arial" w:cs="Arial"/>
          <w:color w:val="000000" w:themeColor="text1"/>
          <w:sz w:val="20"/>
          <w:szCs w:val="20"/>
          <w:lang w:val="en-US"/>
        </w:rPr>
        <w:t xml:space="preserve"> </w:t>
      </w:r>
      <w:r w:rsidRPr="00FA4395">
        <w:rPr>
          <w:rFonts w:ascii="Arial" w:hAnsi="Arial" w:cs="Arial"/>
          <w:sz w:val="20"/>
          <w:szCs w:val="20"/>
          <w:lang w:val="en-GB"/>
        </w:rPr>
        <w:t>Specifies the goals in terms of actions.</w:t>
      </w:r>
    </w:p>
    <w:p w14:paraId="4C943193" w14:textId="3AE4E4B8" w:rsidR="00A337CC" w:rsidRPr="00FA4395" w:rsidRDefault="00A337CC" w:rsidP="00FD70BB">
      <w:pPr>
        <w:pStyle w:val="Prrafodelista"/>
        <w:numPr>
          <w:ilvl w:val="2"/>
          <w:numId w:val="26"/>
        </w:numPr>
        <w:spacing w:after="0" w:line="276" w:lineRule="auto"/>
        <w:jc w:val="both"/>
        <w:rPr>
          <w:rFonts w:ascii="Arial" w:hAnsi="Arial" w:cs="Arial"/>
          <w:b/>
          <w:color w:val="000000" w:themeColor="text1"/>
          <w:sz w:val="20"/>
          <w:szCs w:val="20"/>
          <w:lang w:val="en-US"/>
        </w:rPr>
      </w:pPr>
      <w:r w:rsidRPr="00FA4395">
        <w:rPr>
          <w:rFonts w:ascii="Arial" w:hAnsi="Arial" w:cs="Arial"/>
          <w:b/>
          <w:color w:val="000000" w:themeColor="text1"/>
          <w:sz w:val="20"/>
          <w:szCs w:val="20"/>
          <w:lang w:val="en-US"/>
        </w:rPr>
        <w:t>Outcome</w:t>
      </w:r>
      <w:r w:rsidRPr="00FA4395">
        <w:rPr>
          <w:rFonts w:ascii="Arial" w:hAnsi="Arial" w:cs="Arial"/>
          <w:b/>
          <w:i/>
          <w:iCs/>
          <w:color w:val="000000" w:themeColor="text1"/>
          <w:sz w:val="20"/>
          <w:szCs w:val="20"/>
          <w:lang w:val="en-US"/>
        </w:rPr>
        <w:t xml:space="preserve"> </w:t>
      </w:r>
      <w:r w:rsidRPr="00FA4395">
        <w:rPr>
          <w:rFonts w:ascii="Arial" w:hAnsi="Arial" w:cs="Arial"/>
          <w:i/>
          <w:iCs/>
          <w:color w:val="000000" w:themeColor="text1"/>
          <w:sz w:val="20"/>
          <w:szCs w:val="20"/>
          <w:lang w:val="en-US"/>
        </w:rPr>
        <w:t xml:space="preserve">(SCO.goa.out) </w:t>
      </w:r>
      <w:r w:rsidRPr="00FA4395">
        <w:rPr>
          <w:rFonts w:ascii="Arial" w:hAnsi="Arial" w:cs="Arial"/>
          <w:sz w:val="20"/>
          <w:szCs w:val="20"/>
          <w:lang w:val="en-GB"/>
        </w:rPr>
        <w:t>Specifies the goals in terms of outcomes.</w:t>
      </w:r>
    </w:p>
    <w:p w14:paraId="04BEF4E5" w14:textId="0C9EE129" w:rsidR="00C844FC" w:rsidRPr="00FA4395" w:rsidRDefault="00C844FC" w:rsidP="00FD70BB">
      <w:pPr>
        <w:pStyle w:val="Prrafodelista"/>
        <w:numPr>
          <w:ilvl w:val="1"/>
          <w:numId w:val="26"/>
        </w:numPr>
        <w:spacing w:after="0" w:line="276" w:lineRule="auto"/>
        <w:ind w:hanging="436"/>
        <w:jc w:val="both"/>
        <w:rPr>
          <w:rFonts w:ascii="Arial" w:hAnsi="Arial" w:cs="Arial"/>
          <w:color w:val="000000" w:themeColor="text1"/>
          <w:sz w:val="20"/>
          <w:szCs w:val="20"/>
          <w:lang w:val="en-US"/>
        </w:rPr>
      </w:pPr>
      <w:r w:rsidRPr="00FA4395">
        <w:rPr>
          <w:rFonts w:ascii="Arial" w:hAnsi="Arial" w:cs="Arial"/>
          <w:b/>
          <w:color w:val="000000" w:themeColor="text1"/>
          <w:sz w:val="20"/>
          <w:szCs w:val="20"/>
          <w:lang w:val="en-GB"/>
        </w:rPr>
        <w:t>Domain</w:t>
      </w:r>
      <w:r w:rsidRPr="00FA4395">
        <w:rPr>
          <w:rFonts w:ascii="Arial" w:hAnsi="Arial" w:cs="Arial"/>
          <w:color w:val="000000" w:themeColor="text1"/>
          <w:sz w:val="20"/>
          <w:szCs w:val="20"/>
          <w:lang w:val="en-US"/>
        </w:rPr>
        <w:t xml:space="preserve"> </w:t>
      </w:r>
      <w:r w:rsidR="009D6B01" w:rsidRPr="00FA4395">
        <w:rPr>
          <w:rFonts w:ascii="Arial" w:hAnsi="Arial" w:cs="Arial"/>
          <w:i/>
          <w:iCs/>
          <w:color w:val="000000" w:themeColor="text1"/>
          <w:sz w:val="20"/>
          <w:szCs w:val="20"/>
          <w:lang w:val="en-US"/>
        </w:rPr>
        <w:t>(SCO</w:t>
      </w:r>
      <w:r w:rsidR="002E5FF3" w:rsidRPr="00FA4395">
        <w:rPr>
          <w:rFonts w:ascii="Arial" w:hAnsi="Arial" w:cs="Arial"/>
          <w:i/>
          <w:iCs/>
          <w:color w:val="000000" w:themeColor="text1"/>
          <w:sz w:val="20"/>
          <w:szCs w:val="20"/>
          <w:lang w:val="en-US"/>
        </w:rPr>
        <w:t>.</w:t>
      </w:r>
      <w:r w:rsidR="009D6B01" w:rsidRPr="00FA4395">
        <w:rPr>
          <w:rFonts w:ascii="Arial" w:hAnsi="Arial" w:cs="Arial"/>
          <w:i/>
          <w:iCs/>
          <w:color w:val="000000" w:themeColor="text1"/>
          <w:sz w:val="20"/>
          <w:szCs w:val="20"/>
          <w:lang w:val="en-US"/>
        </w:rPr>
        <w:t xml:space="preserve">dom) </w:t>
      </w:r>
      <w:r w:rsidR="00052223">
        <w:rPr>
          <w:rFonts w:ascii="Arial" w:hAnsi="Arial" w:cs="Arial"/>
          <w:sz w:val="20"/>
          <w:szCs w:val="20"/>
          <w:lang w:val="en-GB"/>
        </w:rPr>
        <w:t>Sets</w:t>
      </w:r>
      <w:r w:rsidR="00052223" w:rsidRPr="00FA4395">
        <w:rPr>
          <w:rFonts w:ascii="Arial" w:hAnsi="Arial" w:cs="Arial"/>
          <w:sz w:val="20"/>
          <w:szCs w:val="20"/>
          <w:lang w:val="en-GB"/>
        </w:rPr>
        <w:t xml:space="preserve"> </w:t>
      </w:r>
      <w:r w:rsidR="00F54BB1" w:rsidRPr="00FA4395">
        <w:rPr>
          <w:rFonts w:ascii="Arial" w:hAnsi="Arial" w:cs="Arial"/>
          <w:sz w:val="20"/>
          <w:szCs w:val="20"/>
          <w:lang w:val="en-GB"/>
        </w:rPr>
        <w:t>the spatial, temporal, and legal domain, as well as the resources and activities</w:t>
      </w:r>
      <w:r w:rsidR="00052223">
        <w:rPr>
          <w:rFonts w:ascii="Arial" w:hAnsi="Arial" w:cs="Arial"/>
          <w:sz w:val="20"/>
          <w:szCs w:val="20"/>
          <w:lang w:val="en-GB"/>
        </w:rPr>
        <w:t xml:space="preserve"> </w:t>
      </w:r>
      <w:r w:rsidR="00F54BB1" w:rsidRPr="00FA4395">
        <w:rPr>
          <w:rFonts w:ascii="Arial" w:hAnsi="Arial" w:cs="Arial"/>
          <w:sz w:val="20"/>
          <w:szCs w:val="20"/>
          <w:lang w:val="en-GB"/>
        </w:rPr>
        <w:t>to which the rules apply</w:t>
      </w:r>
      <w:r w:rsidR="00176BB9" w:rsidRPr="00FA4395">
        <w:rPr>
          <w:rFonts w:ascii="Arial" w:hAnsi="Arial" w:cs="Arial"/>
          <w:color w:val="000000" w:themeColor="text1"/>
          <w:sz w:val="20"/>
          <w:szCs w:val="20"/>
          <w:lang w:val="en-US"/>
        </w:rPr>
        <w:t>.</w:t>
      </w:r>
    </w:p>
    <w:p w14:paraId="215854FF" w14:textId="6F488D06" w:rsidR="009F3404" w:rsidRPr="00FA4395" w:rsidRDefault="009F3404" w:rsidP="00FD70BB">
      <w:pPr>
        <w:pStyle w:val="Prrafodelista"/>
        <w:numPr>
          <w:ilvl w:val="2"/>
          <w:numId w:val="26"/>
        </w:numPr>
        <w:spacing w:after="0" w:line="276" w:lineRule="auto"/>
        <w:jc w:val="both"/>
        <w:rPr>
          <w:rFonts w:ascii="Arial" w:hAnsi="Arial" w:cs="Arial"/>
          <w:color w:val="000000" w:themeColor="text1"/>
          <w:sz w:val="20"/>
          <w:szCs w:val="20"/>
          <w:lang w:val="en-US"/>
        </w:rPr>
      </w:pPr>
      <w:r w:rsidRPr="00FA4395">
        <w:rPr>
          <w:rFonts w:ascii="Arial" w:hAnsi="Arial" w:cs="Arial"/>
          <w:b/>
          <w:color w:val="000000" w:themeColor="text1"/>
          <w:sz w:val="20"/>
          <w:szCs w:val="20"/>
          <w:lang w:val="en-US"/>
        </w:rPr>
        <w:t>Spatial</w:t>
      </w:r>
      <w:r w:rsidR="00FD427B" w:rsidRPr="00FA4395">
        <w:rPr>
          <w:rFonts w:ascii="Arial" w:hAnsi="Arial" w:cs="Arial"/>
          <w:b/>
          <w:color w:val="000000" w:themeColor="text1"/>
          <w:sz w:val="20"/>
          <w:szCs w:val="20"/>
          <w:lang w:val="en-US"/>
        </w:rPr>
        <w:t xml:space="preserve"> </w:t>
      </w:r>
      <w:r w:rsidR="00FD427B" w:rsidRPr="00FA4395">
        <w:rPr>
          <w:rFonts w:ascii="Arial" w:hAnsi="Arial" w:cs="Arial"/>
          <w:i/>
          <w:iCs/>
          <w:color w:val="000000" w:themeColor="text1"/>
          <w:sz w:val="20"/>
          <w:szCs w:val="20"/>
          <w:lang w:val="en-US"/>
        </w:rPr>
        <w:t>(SCO</w:t>
      </w:r>
      <w:r w:rsidR="002E5FF3" w:rsidRPr="00FA4395">
        <w:rPr>
          <w:rFonts w:ascii="Arial" w:hAnsi="Arial" w:cs="Arial"/>
          <w:i/>
          <w:iCs/>
          <w:color w:val="000000" w:themeColor="text1"/>
          <w:sz w:val="20"/>
          <w:szCs w:val="20"/>
          <w:lang w:val="en-US"/>
        </w:rPr>
        <w:t>.</w:t>
      </w:r>
      <w:r w:rsidR="00FD427B" w:rsidRPr="00FA4395">
        <w:rPr>
          <w:rFonts w:ascii="Arial" w:hAnsi="Arial" w:cs="Arial"/>
          <w:i/>
          <w:iCs/>
          <w:color w:val="000000" w:themeColor="text1"/>
          <w:sz w:val="20"/>
          <w:szCs w:val="20"/>
          <w:lang w:val="en-US"/>
        </w:rPr>
        <w:t>dom</w:t>
      </w:r>
      <w:r w:rsidR="002E5FF3" w:rsidRPr="00FA4395">
        <w:rPr>
          <w:rFonts w:ascii="Arial" w:hAnsi="Arial" w:cs="Arial"/>
          <w:i/>
          <w:iCs/>
          <w:color w:val="000000" w:themeColor="text1"/>
          <w:sz w:val="20"/>
          <w:szCs w:val="20"/>
          <w:lang w:val="en-US"/>
        </w:rPr>
        <w:t>.</w:t>
      </w:r>
      <w:r w:rsidR="00FD427B" w:rsidRPr="00FA4395">
        <w:rPr>
          <w:rFonts w:ascii="Arial" w:hAnsi="Arial" w:cs="Arial"/>
          <w:i/>
          <w:iCs/>
          <w:color w:val="000000" w:themeColor="text1"/>
          <w:sz w:val="20"/>
          <w:szCs w:val="20"/>
          <w:lang w:val="en-US"/>
        </w:rPr>
        <w:t>spa)</w:t>
      </w:r>
      <w:r w:rsidR="00F54BB1" w:rsidRPr="00FA4395">
        <w:rPr>
          <w:rFonts w:ascii="Arial" w:hAnsi="Arial" w:cs="Arial"/>
          <w:i/>
          <w:iCs/>
          <w:color w:val="000000" w:themeColor="text1"/>
          <w:sz w:val="20"/>
          <w:szCs w:val="20"/>
          <w:lang w:val="en-US"/>
        </w:rPr>
        <w:t xml:space="preserve"> </w:t>
      </w:r>
      <w:r w:rsidR="00F54BB1" w:rsidRPr="00FA4395">
        <w:rPr>
          <w:rFonts w:ascii="Arial" w:hAnsi="Arial" w:cs="Arial"/>
          <w:sz w:val="20"/>
          <w:szCs w:val="20"/>
          <w:lang w:val="en-GB"/>
        </w:rPr>
        <w:t xml:space="preserve">Specifies the spatial </w:t>
      </w:r>
      <w:del w:id="53" w:author="Irene Pérez Ibarra" w:date="2025-06-23T09:06:00Z">
        <w:r w:rsidR="00F54BB1" w:rsidRPr="00FA4395" w:rsidDel="007C554C">
          <w:rPr>
            <w:rFonts w:ascii="Arial" w:hAnsi="Arial" w:cs="Arial"/>
            <w:sz w:val="20"/>
            <w:szCs w:val="20"/>
            <w:lang w:val="en-GB"/>
          </w:rPr>
          <w:delText xml:space="preserve">scope </w:delText>
        </w:r>
      </w:del>
      <w:ins w:id="54" w:author="Irene Pérez Ibarra" w:date="2025-06-23T09:06:00Z">
        <w:r w:rsidR="007C554C">
          <w:rPr>
            <w:rFonts w:ascii="Arial" w:hAnsi="Arial" w:cs="Arial"/>
            <w:sz w:val="20"/>
            <w:szCs w:val="20"/>
            <w:lang w:val="en-GB"/>
          </w:rPr>
          <w:t>extent</w:t>
        </w:r>
        <w:r w:rsidR="007C554C" w:rsidRPr="00FA4395">
          <w:rPr>
            <w:rFonts w:ascii="Arial" w:hAnsi="Arial" w:cs="Arial"/>
            <w:sz w:val="20"/>
            <w:szCs w:val="20"/>
            <w:lang w:val="en-GB"/>
          </w:rPr>
          <w:t xml:space="preserve"> </w:t>
        </w:r>
        <w:r w:rsidR="007C554C">
          <w:rPr>
            <w:rFonts w:ascii="Arial" w:hAnsi="Arial" w:cs="Arial"/>
            <w:sz w:val="20"/>
            <w:szCs w:val="20"/>
            <w:lang w:val="en-GB"/>
          </w:rPr>
          <w:t xml:space="preserve">to </w:t>
        </w:r>
      </w:ins>
      <w:del w:id="55" w:author="Irene Pérez Ibarra" w:date="2025-06-23T09:06:00Z">
        <w:r w:rsidR="00F54BB1" w:rsidRPr="00FA4395" w:rsidDel="007C554C">
          <w:rPr>
            <w:rFonts w:ascii="Arial" w:hAnsi="Arial" w:cs="Arial"/>
            <w:sz w:val="20"/>
            <w:szCs w:val="20"/>
            <w:lang w:val="en-GB"/>
          </w:rPr>
          <w:delText xml:space="preserve">over </w:delText>
        </w:r>
      </w:del>
      <w:r w:rsidR="00F54BB1" w:rsidRPr="00FA4395">
        <w:rPr>
          <w:rFonts w:ascii="Arial" w:hAnsi="Arial" w:cs="Arial"/>
          <w:sz w:val="20"/>
          <w:szCs w:val="20"/>
          <w:lang w:val="en-GB"/>
        </w:rPr>
        <w:t>which the rules apply</w:t>
      </w:r>
      <w:ins w:id="56" w:author="Irene Pérez Ibarra" w:date="2025-06-23T09:04:00Z">
        <w:r w:rsidR="007C554C">
          <w:rPr>
            <w:rFonts w:ascii="Arial" w:hAnsi="Arial" w:cs="Arial"/>
            <w:sz w:val="20"/>
            <w:szCs w:val="20"/>
            <w:lang w:val="en-GB"/>
          </w:rPr>
          <w:t xml:space="preserve"> and </w:t>
        </w:r>
      </w:ins>
      <w:ins w:id="57" w:author="Irene Pérez Ibarra" w:date="2025-06-23T09:06:00Z">
        <w:r w:rsidR="007C554C">
          <w:rPr>
            <w:rFonts w:ascii="Arial" w:hAnsi="Arial" w:cs="Arial"/>
            <w:sz w:val="20"/>
            <w:szCs w:val="20"/>
            <w:lang w:val="en-GB"/>
          </w:rPr>
          <w:t xml:space="preserve">describes </w:t>
        </w:r>
      </w:ins>
      <w:ins w:id="58" w:author="Irene Pérez Ibarra" w:date="2025-06-23T09:04:00Z">
        <w:r w:rsidR="007C554C">
          <w:rPr>
            <w:rFonts w:ascii="Arial" w:hAnsi="Arial" w:cs="Arial"/>
            <w:sz w:val="20"/>
            <w:szCs w:val="20"/>
            <w:lang w:val="en-GB"/>
          </w:rPr>
          <w:t>its characteristics</w:t>
        </w:r>
      </w:ins>
      <w:r w:rsidR="00F54BB1" w:rsidRPr="00FA4395">
        <w:rPr>
          <w:rFonts w:ascii="Arial" w:hAnsi="Arial" w:cs="Arial"/>
          <w:sz w:val="20"/>
          <w:szCs w:val="20"/>
          <w:lang w:val="en-GB"/>
        </w:rPr>
        <w:t>.</w:t>
      </w:r>
    </w:p>
    <w:p w14:paraId="7C34C14C" w14:textId="52F20B5A" w:rsidR="00596CBC" w:rsidRPr="005E6D50" w:rsidDel="007C554C" w:rsidRDefault="00596CBC" w:rsidP="00FD70BB">
      <w:pPr>
        <w:pStyle w:val="Prrafodelista"/>
        <w:numPr>
          <w:ilvl w:val="3"/>
          <w:numId w:val="26"/>
        </w:numPr>
        <w:spacing w:after="0" w:line="276" w:lineRule="auto"/>
        <w:jc w:val="both"/>
        <w:rPr>
          <w:del w:id="59" w:author="Irene Pérez Ibarra" w:date="2025-06-23T09:06:00Z"/>
          <w:rFonts w:ascii="Arial" w:hAnsi="Arial" w:cs="Arial"/>
          <w:color w:val="FF0000"/>
          <w:sz w:val="20"/>
          <w:szCs w:val="20"/>
          <w:lang w:val="en-US"/>
        </w:rPr>
      </w:pPr>
      <w:del w:id="60" w:author="Irene Pérez Ibarra" w:date="2025-06-23T09:06:00Z">
        <w:r w:rsidRPr="005E6D50" w:rsidDel="007C554C">
          <w:rPr>
            <w:rFonts w:ascii="Arial" w:hAnsi="Arial" w:cs="Arial"/>
            <w:b/>
            <w:color w:val="FF0000"/>
            <w:sz w:val="20"/>
            <w:szCs w:val="20"/>
            <w:lang w:val="en-US"/>
          </w:rPr>
          <w:delText>Characteristics</w:delText>
        </w:r>
        <w:r w:rsidRPr="005E6D50" w:rsidDel="007C554C">
          <w:rPr>
            <w:rFonts w:ascii="Arial" w:hAnsi="Arial" w:cs="Arial"/>
            <w:color w:val="FF0000"/>
            <w:sz w:val="20"/>
            <w:szCs w:val="20"/>
            <w:lang w:val="en-US"/>
          </w:rPr>
          <w:delText xml:space="preserve"> </w:delText>
        </w:r>
        <w:r w:rsidRPr="005E6D50" w:rsidDel="007C554C">
          <w:rPr>
            <w:rFonts w:ascii="Arial" w:hAnsi="Arial" w:cs="Arial"/>
            <w:i/>
            <w:iCs/>
            <w:color w:val="FF0000"/>
            <w:sz w:val="20"/>
            <w:szCs w:val="20"/>
            <w:lang w:val="en-US"/>
          </w:rPr>
          <w:delText>(SCO</w:delText>
        </w:r>
        <w:r w:rsidR="002E5FF3" w:rsidRPr="005E6D50" w:rsidDel="007C554C">
          <w:rPr>
            <w:rFonts w:ascii="Arial" w:hAnsi="Arial" w:cs="Arial"/>
            <w:i/>
            <w:iCs/>
            <w:color w:val="FF0000"/>
            <w:sz w:val="20"/>
            <w:szCs w:val="20"/>
            <w:lang w:val="en-US"/>
          </w:rPr>
          <w:delText>.</w:delText>
        </w:r>
        <w:r w:rsidRPr="005E6D50" w:rsidDel="007C554C">
          <w:rPr>
            <w:rFonts w:ascii="Arial" w:hAnsi="Arial" w:cs="Arial"/>
            <w:i/>
            <w:iCs/>
            <w:color w:val="FF0000"/>
            <w:sz w:val="20"/>
            <w:szCs w:val="20"/>
            <w:lang w:val="en-US"/>
          </w:rPr>
          <w:delText>dom</w:delText>
        </w:r>
        <w:r w:rsidR="002E5FF3" w:rsidRPr="005E6D50" w:rsidDel="007C554C">
          <w:rPr>
            <w:rFonts w:ascii="Arial" w:hAnsi="Arial" w:cs="Arial"/>
            <w:i/>
            <w:iCs/>
            <w:color w:val="FF0000"/>
            <w:sz w:val="20"/>
            <w:szCs w:val="20"/>
            <w:lang w:val="en-US"/>
          </w:rPr>
          <w:delText>.</w:delText>
        </w:r>
        <w:r w:rsidRPr="005E6D50" w:rsidDel="007C554C">
          <w:rPr>
            <w:rFonts w:ascii="Arial" w:hAnsi="Arial" w:cs="Arial"/>
            <w:i/>
            <w:iCs/>
            <w:color w:val="FF0000"/>
            <w:sz w:val="20"/>
            <w:szCs w:val="20"/>
            <w:lang w:val="en-US"/>
          </w:rPr>
          <w:delText>spa</w:delText>
        </w:r>
        <w:r w:rsidR="002E5FF3" w:rsidRPr="005E6D50" w:rsidDel="007C554C">
          <w:rPr>
            <w:rFonts w:ascii="Arial" w:hAnsi="Arial" w:cs="Arial"/>
            <w:i/>
            <w:iCs/>
            <w:color w:val="FF0000"/>
            <w:sz w:val="20"/>
            <w:szCs w:val="20"/>
            <w:lang w:val="en-US"/>
          </w:rPr>
          <w:delText>.</w:delText>
        </w:r>
        <w:r w:rsidRPr="005E6D50" w:rsidDel="007C554C">
          <w:rPr>
            <w:rFonts w:ascii="Arial" w:hAnsi="Arial" w:cs="Arial"/>
            <w:i/>
            <w:iCs/>
            <w:color w:val="FF0000"/>
            <w:sz w:val="20"/>
            <w:szCs w:val="20"/>
            <w:lang w:val="en-US"/>
          </w:rPr>
          <w:delText>cha)</w:delText>
        </w:r>
        <w:r w:rsidR="00F54BB1" w:rsidRPr="005E6D50" w:rsidDel="007C554C">
          <w:rPr>
            <w:rFonts w:ascii="Arial" w:hAnsi="Arial" w:cs="Arial"/>
            <w:color w:val="FF0000"/>
            <w:sz w:val="20"/>
            <w:szCs w:val="20"/>
            <w:lang w:val="en-US"/>
          </w:rPr>
          <w:delText xml:space="preserve"> </w:delText>
        </w:r>
        <w:r w:rsidR="00F54BB1" w:rsidRPr="005E6D50" w:rsidDel="007C554C">
          <w:rPr>
            <w:rFonts w:ascii="Arial" w:hAnsi="Arial" w:cs="Arial"/>
            <w:color w:val="FF0000"/>
            <w:sz w:val="20"/>
            <w:szCs w:val="20"/>
            <w:lang w:val="en-GB"/>
          </w:rPr>
          <w:delText>Specifies the characteristics of the spatial scope or domain over which the rules apply.</w:delText>
        </w:r>
      </w:del>
    </w:p>
    <w:p w14:paraId="4FB85BBC" w14:textId="30E37C51" w:rsidR="00511240" w:rsidRPr="005E6D50" w:rsidDel="007C554C" w:rsidRDefault="00511240" w:rsidP="00FD70BB">
      <w:pPr>
        <w:pStyle w:val="Prrafodelista"/>
        <w:numPr>
          <w:ilvl w:val="3"/>
          <w:numId w:val="26"/>
        </w:numPr>
        <w:spacing w:after="0" w:line="276" w:lineRule="auto"/>
        <w:jc w:val="both"/>
        <w:rPr>
          <w:del w:id="61" w:author="Irene Pérez Ibarra" w:date="2025-06-23T09:06:00Z"/>
          <w:rFonts w:ascii="Arial" w:hAnsi="Arial" w:cs="Arial"/>
          <w:color w:val="FF0000"/>
          <w:sz w:val="20"/>
          <w:szCs w:val="20"/>
          <w:lang w:val="en-US"/>
        </w:rPr>
      </w:pPr>
      <w:del w:id="62" w:author="Irene Pérez Ibarra" w:date="2025-06-23T09:06:00Z">
        <w:r w:rsidRPr="005E6D50" w:rsidDel="007C554C">
          <w:rPr>
            <w:rFonts w:ascii="Arial" w:hAnsi="Arial" w:cs="Arial"/>
            <w:b/>
            <w:color w:val="FF0000"/>
            <w:sz w:val="20"/>
            <w:szCs w:val="20"/>
            <w:lang w:val="en-US"/>
          </w:rPr>
          <w:delText xml:space="preserve">Activity </w:delText>
        </w:r>
        <w:r w:rsidRPr="005E6D50" w:rsidDel="007C554C">
          <w:rPr>
            <w:rFonts w:ascii="Arial" w:hAnsi="Arial" w:cs="Arial"/>
            <w:i/>
            <w:iCs/>
            <w:color w:val="FF0000"/>
            <w:sz w:val="20"/>
            <w:szCs w:val="20"/>
            <w:lang w:val="en-US"/>
          </w:rPr>
          <w:delText>(SCO</w:delText>
        </w:r>
        <w:r w:rsidR="002E5FF3" w:rsidRPr="005E6D50" w:rsidDel="007C554C">
          <w:rPr>
            <w:rFonts w:ascii="Arial" w:hAnsi="Arial" w:cs="Arial"/>
            <w:i/>
            <w:iCs/>
            <w:color w:val="FF0000"/>
            <w:sz w:val="20"/>
            <w:szCs w:val="20"/>
            <w:lang w:val="en-US"/>
          </w:rPr>
          <w:delText>.</w:delText>
        </w:r>
        <w:r w:rsidRPr="005E6D50" w:rsidDel="007C554C">
          <w:rPr>
            <w:rFonts w:ascii="Arial" w:hAnsi="Arial" w:cs="Arial"/>
            <w:i/>
            <w:iCs/>
            <w:color w:val="FF0000"/>
            <w:sz w:val="20"/>
            <w:szCs w:val="20"/>
            <w:lang w:val="en-US"/>
          </w:rPr>
          <w:delText>dom</w:delText>
        </w:r>
        <w:r w:rsidR="002E5FF3" w:rsidRPr="005E6D50" w:rsidDel="007C554C">
          <w:rPr>
            <w:rFonts w:ascii="Arial" w:hAnsi="Arial" w:cs="Arial"/>
            <w:i/>
            <w:iCs/>
            <w:color w:val="FF0000"/>
            <w:sz w:val="20"/>
            <w:szCs w:val="20"/>
            <w:lang w:val="en-US"/>
          </w:rPr>
          <w:delText>.</w:delText>
        </w:r>
        <w:r w:rsidRPr="005E6D50" w:rsidDel="007C554C">
          <w:rPr>
            <w:rFonts w:ascii="Arial" w:hAnsi="Arial" w:cs="Arial"/>
            <w:i/>
            <w:iCs/>
            <w:color w:val="FF0000"/>
            <w:sz w:val="20"/>
            <w:szCs w:val="20"/>
            <w:lang w:val="en-US"/>
          </w:rPr>
          <w:delText>spa</w:delText>
        </w:r>
        <w:r w:rsidR="002E5FF3" w:rsidRPr="005E6D50" w:rsidDel="007C554C">
          <w:rPr>
            <w:rFonts w:ascii="Arial" w:hAnsi="Arial" w:cs="Arial"/>
            <w:i/>
            <w:iCs/>
            <w:color w:val="FF0000"/>
            <w:sz w:val="20"/>
            <w:szCs w:val="20"/>
            <w:lang w:val="en-US"/>
          </w:rPr>
          <w:delText>.</w:delText>
        </w:r>
        <w:r w:rsidRPr="005E6D50" w:rsidDel="007C554C">
          <w:rPr>
            <w:rFonts w:ascii="Arial" w:hAnsi="Arial" w:cs="Arial"/>
            <w:i/>
            <w:iCs/>
            <w:color w:val="FF0000"/>
            <w:sz w:val="20"/>
            <w:szCs w:val="20"/>
            <w:lang w:val="en-US"/>
          </w:rPr>
          <w:delText>act)</w:delText>
        </w:r>
        <w:r w:rsidR="00F54BB1" w:rsidRPr="005E6D50" w:rsidDel="007C554C">
          <w:rPr>
            <w:rFonts w:ascii="Arial" w:hAnsi="Arial" w:cs="Arial"/>
            <w:i/>
            <w:iCs/>
            <w:color w:val="FF0000"/>
            <w:sz w:val="20"/>
            <w:szCs w:val="20"/>
            <w:lang w:val="en-US"/>
          </w:rPr>
          <w:delText xml:space="preserve"> </w:delText>
        </w:r>
        <w:r w:rsidR="00F54BB1" w:rsidRPr="005E6D50" w:rsidDel="007C554C">
          <w:rPr>
            <w:rFonts w:ascii="Arial" w:hAnsi="Arial" w:cs="Arial"/>
            <w:color w:val="FF0000"/>
            <w:sz w:val="20"/>
            <w:szCs w:val="20"/>
            <w:lang w:val="en-GB"/>
          </w:rPr>
          <w:delText>Specifies the activities subject to regulation in a particular spatial scope or domain.</w:delText>
        </w:r>
      </w:del>
    </w:p>
    <w:p w14:paraId="5D1DDC69" w14:textId="73BBE4D6" w:rsidR="009F3404" w:rsidRPr="00FA4395" w:rsidRDefault="009F3404" w:rsidP="00FD70BB">
      <w:pPr>
        <w:pStyle w:val="Prrafodelista"/>
        <w:numPr>
          <w:ilvl w:val="2"/>
          <w:numId w:val="26"/>
        </w:numPr>
        <w:spacing w:after="0" w:line="276" w:lineRule="auto"/>
        <w:jc w:val="both"/>
        <w:rPr>
          <w:rFonts w:ascii="Arial" w:hAnsi="Arial" w:cs="Arial"/>
          <w:color w:val="000000" w:themeColor="text1"/>
          <w:sz w:val="20"/>
          <w:szCs w:val="20"/>
          <w:lang w:val="en-US"/>
        </w:rPr>
      </w:pPr>
      <w:r w:rsidRPr="00FA4395">
        <w:rPr>
          <w:rFonts w:ascii="Arial" w:hAnsi="Arial" w:cs="Arial"/>
          <w:b/>
          <w:color w:val="000000" w:themeColor="text1"/>
          <w:sz w:val="20"/>
          <w:szCs w:val="20"/>
          <w:lang w:val="en-US"/>
        </w:rPr>
        <w:t>Temporal</w:t>
      </w:r>
      <w:r w:rsidR="00FD427B" w:rsidRPr="00FA4395">
        <w:rPr>
          <w:rFonts w:ascii="Arial" w:hAnsi="Arial" w:cs="Arial"/>
          <w:b/>
          <w:color w:val="000000" w:themeColor="text1"/>
          <w:sz w:val="20"/>
          <w:szCs w:val="20"/>
          <w:lang w:val="en-US"/>
        </w:rPr>
        <w:t xml:space="preserve"> </w:t>
      </w:r>
      <w:r w:rsidR="00FD427B" w:rsidRPr="00FA4395">
        <w:rPr>
          <w:rFonts w:ascii="Arial" w:hAnsi="Arial" w:cs="Arial"/>
          <w:i/>
          <w:iCs/>
          <w:color w:val="000000" w:themeColor="text1"/>
          <w:sz w:val="20"/>
          <w:szCs w:val="20"/>
          <w:lang w:val="en-US"/>
        </w:rPr>
        <w:t>(SCO</w:t>
      </w:r>
      <w:r w:rsidR="002E5FF3" w:rsidRPr="00FA4395">
        <w:rPr>
          <w:rFonts w:ascii="Arial" w:hAnsi="Arial" w:cs="Arial"/>
          <w:i/>
          <w:iCs/>
          <w:color w:val="000000" w:themeColor="text1"/>
          <w:sz w:val="20"/>
          <w:szCs w:val="20"/>
          <w:lang w:val="en-US"/>
        </w:rPr>
        <w:t>.</w:t>
      </w:r>
      <w:r w:rsidR="00FD427B" w:rsidRPr="00FA4395">
        <w:rPr>
          <w:rFonts w:ascii="Arial" w:hAnsi="Arial" w:cs="Arial"/>
          <w:i/>
          <w:iCs/>
          <w:color w:val="000000" w:themeColor="text1"/>
          <w:sz w:val="20"/>
          <w:szCs w:val="20"/>
          <w:lang w:val="en-US"/>
        </w:rPr>
        <w:t>dom</w:t>
      </w:r>
      <w:r w:rsidR="002E5FF3" w:rsidRPr="00FA4395">
        <w:rPr>
          <w:rFonts w:ascii="Arial" w:hAnsi="Arial" w:cs="Arial"/>
          <w:i/>
          <w:iCs/>
          <w:color w:val="000000" w:themeColor="text1"/>
          <w:sz w:val="20"/>
          <w:szCs w:val="20"/>
          <w:lang w:val="en-US"/>
        </w:rPr>
        <w:t>.</w:t>
      </w:r>
      <w:r w:rsidR="00FD427B" w:rsidRPr="00FA4395">
        <w:rPr>
          <w:rFonts w:ascii="Arial" w:hAnsi="Arial" w:cs="Arial"/>
          <w:i/>
          <w:iCs/>
          <w:color w:val="000000" w:themeColor="text1"/>
          <w:sz w:val="20"/>
          <w:szCs w:val="20"/>
          <w:lang w:val="en-US"/>
        </w:rPr>
        <w:t>tem)</w:t>
      </w:r>
      <w:r w:rsidR="00F54BB1" w:rsidRPr="00FA4395">
        <w:rPr>
          <w:rFonts w:ascii="Arial" w:hAnsi="Arial" w:cs="Arial"/>
          <w:color w:val="000000" w:themeColor="text1"/>
          <w:sz w:val="20"/>
          <w:szCs w:val="20"/>
          <w:lang w:val="en-US"/>
        </w:rPr>
        <w:t xml:space="preserve"> </w:t>
      </w:r>
      <w:r w:rsidR="00052223">
        <w:rPr>
          <w:rFonts w:ascii="Arial" w:hAnsi="Arial" w:cs="Arial"/>
          <w:color w:val="000000" w:themeColor="text1"/>
          <w:sz w:val="20"/>
          <w:szCs w:val="20"/>
          <w:lang w:val="en-US"/>
        </w:rPr>
        <w:t xml:space="preserve">Specifies </w:t>
      </w:r>
      <w:r w:rsidR="00052223">
        <w:rPr>
          <w:rFonts w:ascii="Arial" w:hAnsi="Arial" w:cs="Arial"/>
          <w:sz w:val="20"/>
          <w:szCs w:val="20"/>
          <w:lang w:val="en-GB"/>
        </w:rPr>
        <w:t xml:space="preserve">the temporal scope over which the rules apply </w:t>
      </w:r>
      <w:r w:rsidR="00F54BB1" w:rsidRPr="00FA4395">
        <w:rPr>
          <w:rFonts w:ascii="Arial" w:hAnsi="Arial" w:cs="Arial"/>
          <w:sz w:val="20"/>
          <w:szCs w:val="20"/>
          <w:lang w:val="en-GB"/>
        </w:rPr>
        <w:t>(e.g., fishing seasons).</w:t>
      </w:r>
    </w:p>
    <w:p w14:paraId="03CDC94A" w14:textId="7B950681" w:rsidR="009F3404" w:rsidRPr="00FA4395" w:rsidRDefault="009F3404" w:rsidP="00FD70BB">
      <w:pPr>
        <w:pStyle w:val="Prrafodelista"/>
        <w:numPr>
          <w:ilvl w:val="2"/>
          <w:numId w:val="26"/>
        </w:numPr>
        <w:spacing w:after="0" w:line="276" w:lineRule="auto"/>
        <w:jc w:val="both"/>
        <w:rPr>
          <w:rFonts w:ascii="Arial" w:hAnsi="Arial" w:cs="Arial"/>
          <w:color w:val="000000" w:themeColor="text1"/>
          <w:sz w:val="20"/>
          <w:szCs w:val="20"/>
          <w:lang w:val="en-US"/>
        </w:rPr>
      </w:pPr>
      <w:r w:rsidRPr="00FA4395">
        <w:rPr>
          <w:rFonts w:ascii="Arial" w:hAnsi="Arial" w:cs="Arial"/>
          <w:b/>
          <w:color w:val="000000" w:themeColor="text1"/>
          <w:sz w:val="20"/>
          <w:szCs w:val="20"/>
          <w:lang w:val="en-US"/>
        </w:rPr>
        <w:t>Legal</w:t>
      </w:r>
      <w:r w:rsidR="00FD427B" w:rsidRPr="00FA4395">
        <w:rPr>
          <w:rFonts w:ascii="Arial" w:hAnsi="Arial" w:cs="Arial"/>
          <w:b/>
          <w:color w:val="000000" w:themeColor="text1"/>
          <w:sz w:val="20"/>
          <w:szCs w:val="20"/>
          <w:lang w:val="en-US"/>
        </w:rPr>
        <w:t xml:space="preserve"> </w:t>
      </w:r>
      <w:r w:rsidR="00FD427B" w:rsidRPr="00FA4395">
        <w:rPr>
          <w:rFonts w:ascii="Arial" w:hAnsi="Arial" w:cs="Arial"/>
          <w:i/>
          <w:iCs/>
          <w:color w:val="000000" w:themeColor="text1"/>
          <w:sz w:val="20"/>
          <w:szCs w:val="20"/>
          <w:lang w:val="en-US"/>
        </w:rPr>
        <w:t>(SCO</w:t>
      </w:r>
      <w:r w:rsidR="002E5FF3" w:rsidRPr="00FA4395">
        <w:rPr>
          <w:rFonts w:ascii="Arial" w:hAnsi="Arial" w:cs="Arial"/>
          <w:i/>
          <w:iCs/>
          <w:color w:val="000000" w:themeColor="text1"/>
          <w:sz w:val="20"/>
          <w:szCs w:val="20"/>
          <w:lang w:val="en-US"/>
        </w:rPr>
        <w:t>.</w:t>
      </w:r>
      <w:r w:rsidR="00FD427B" w:rsidRPr="00FA4395">
        <w:rPr>
          <w:rFonts w:ascii="Arial" w:hAnsi="Arial" w:cs="Arial"/>
          <w:i/>
          <w:iCs/>
          <w:color w:val="000000" w:themeColor="text1"/>
          <w:sz w:val="20"/>
          <w:szCs w:val="20"/>
          <w:lang w:val="en-US"/>
        </w:rPr>
        <w:t>dom</w:t>
      </w:r>
      <w:r w:rsidR="002E5FF3" w:rsidRPr="00FA4395">
        <w:rPr>
          <w:rFonts w:ascii="Arial" w:hAnsi="Arial" w:cs="Arial"/>
          <w:i/>
          <w:iCs/>
          <w:color w:val="000000" w:themeColor="text1"/>
          <w:sz w:val="20"/>
          <w:szCs w:val="20"/>
          <w:lang w:val="en-US"/>
        </w:rPr>
        <w:t>.</w:t>
      </w:r>
      <w:r w:rsidR="00FD427B" w:rsidRPr="00FA4395">
        <w:rPr>
          <w:rFonts w:ascii="Arial" w:hAnsi="Arial" w:cs="Arial"/>
          <w:i/>
          <w:iCs/>
          <w:color w:val="000000" w:themeColor="text1"/>
          <w:sz w:val="20"/>
          <w:szCs w:val="20"/>
          <w:lang w:val="en-US"/>
        </w:rPr>
        <w:t>leg)</w:t>
      </w:r>
      <w:r w:rsidR="00F54BB1" w:rsidRPr="00FA4395">
        <w:rPr>
          <w:rFonts w:ascii="Arial" w:hAnsi="Arial" w:cs="Arial"/>
          <w:color w:val="000000" w:themeColor="text1"/>
          <w:sz w:val="20"/>
          <w:szCs w:val="20"/>
          <w:lang w:val="en-US"/>
        </w:rPr>
        <w:t xml:space="preserve"> </w:t>
      </w:r>
      <w:r w:rsidR="00F54BB1" w:rsidRPr="00FA4395">
        <w:rPr>
          <w:rFonts w:ascii="Arial" w:hAnsi="Arial" w:cs="Arial"/>
          <w:sz w:val="20"/>
          <w:szCs w:val="20"/>
          <w:lang w:val="en-GB"/>
        </w:rPr>
        <w:t>Specifies the legal framework (e.g. national laws, regulations of natural protected areas, international treaties)</w:t>
      </w:r>
      <w:r w:rsidR="008C70FA" w:rsidRPr="00FA4395">
        <w:rPr>
          <w:rFonts w:ascii="Arial" w:hAnsi="Arial" w:cs="Arial"/>
          <w:sz w:val="20"/>
          <w:szCs w:val="20"/>
          <w:lang w:val="en-GB"/>
        </w:rPr>
        <w:t xml:space="preserve"> and describes changes within that framework</w:t>
      </w:r>
      <w:r w:rsidR="00F54BB1" w:rsidRPr="00FA4395">
        <w:rPr>
          <w:rFonts w:ascii="Arial" w:hAnsi="Arial" w:cs="Arial"/>
          <w:sz w:val="20"/>
          <w:szCs w:val="20"/>
          <w:lang w:val="en-GB"/>
        </w:rPr>
        <w:t xml:space="preserve"> in which the rules are </w:t>
      </w:r>
      <w:r w:rsidR="008C70FA" w:rsidRPr="00FA4395">
        <w:rPr>
          <w:rFonts w:ascii="Arial" w:hAnsi="Arial" w:cs="Arial"/>
          <w:sz w:val="20"/>
          <w:szCs w:val="20"/>
          <w:lang w:val="en-GB"/>
        </w:rPr>
        <w:t>established</w:t>
      </w:r>
      <w:r w:rsidR="00F54BB1" w:rsidRPr="00FA4395">
        <w:rPr>
          <w:rFonts w:ascii="Arial" w:hAnsi="Arial" w:cs="Arial"/>
          <w:sz w:val="20"/>
          <w:szCs w:val="20"/>
          <w:lang w:val="en-GB"/>
        </w:rPr>
        <w:t>.</w:t>
      </w:r>
    </w:p>
    <w:p w14:paraId="79FA482D" w14:textId="6F71318A" w:rsidR="00FD427B" w:rsidRPr="00FA4395" w:rsidRDefault="00FD427B" w:rsidP="00FD70BB">
      <w:pPr>
        <w:pStyle w:val="Prrafodelista"/>
        <w:numPr>
          <w:ilvl w:val="2"/>
          <w:numId w:val="26"/>
        </w:numPr>
        <w:spacing w:after="0" w:line="276" w:lineRule="auto"/>
        <w:jc w:val="both"/>
        <w:rPr>
          <w:rFonts w:ascii="Arial" w:hAnsi="Arial" w:cs="Arial"/>
          <w:color w:val="000000" w:themeColor="text1"/>
          <w:sz w:val="20"/>
          <w:szCs w:val="20"/>
          <w:lang w:val="en-US"/>
        </w:rPr>
      </w:pPr>
      <w:r w:rsidRPr="00FA4395">
        <w:rPr>
          <w:rFonts w:ascii="Arial" w:hAnsi="Arial" w:cs="Arial"/>
          <w:b/>
          <w:color w:val="000000" w:themeColor="text1"/>
          <w:sz w:val="20"/>
          <w:szCs w:val="20"/>
          <w:lang w:val="en-US"/>
        </w:rPr>
        <w:t xml:space="preserve">Resource </w:t>
      </w:r>
      <w:r w:rsidRPr="00FA4395">
        <w:rPr>
          <w:rFonts w:ascii="Arial" w:hAnsi="Arial" w:cs="Arial"/>
          <w:i/>
          <w:iCs/>
          <w:color w:val="000000" w:themeColor="text1"/>
          <w:sz w:val="20"/>
          <w:szCs w:val="20"/>
          <w:lang w:val="en-US"/>
        </w:rPr>
        <w:t>(SCO</w:t>
      </w:r>
      <w:r w:rsidR="002E5FF3" w:rsidRPr="00FA4395">
        <w:rPr>
          <w:rFonts w:ascii="Arial" w:hAnsi="Arial" w:cs="Arial"/>
          <w:i/>
          <w:iCs/>
          <w:color w:val="000000" w:themeColor="text1"/>
          <w:sz w:val="20"/>
          <w:szCs w:val="20"/>
          <w:lang w:val="en-US"/>
        </w:rPr>
        <w:t>.</w:t>
      </w:r>
      <w:r w:rsidRPr="00FA4395">
        <w:rPr>
          <w:rFonts w:ascii="Arial" w:hAnsi="Arial" w:cs="Arial"/>
          <w:i/>
          <w:iCs/>
          <w:color w:val="000000" w:themeColor="text1"/>
          <w:sz w:val="20"/>
          <w:szCs w:val="20"/>
          <w:lang w:val="en-US"/>
        </w:rPr>
        <w:t>dom</w:t>
      </w:r>
      <w:r w:rsidR="002E5FF3" w:rsidRPr="00FA4395">
        <w:rPr>
          <w:rFonts w:ascii="Arial" w:hAnsi="Arial" w:cs="Arial"/>
          <w:i/>
          <w:iCs/>
          <w:color w:val="000000" w:themeColor="text1"/>
          <w:sz w:val="20"/>
          <w:szCs w:val="20"/>
          <w:lang w:val="en-US"/>
        </w:rPr>
        <w:t>.</w:t>
      </w:r>
      <w:r w:rsidRPr="00FA4395">
        <w:rPr>
          <w:rFonts w:ascii="Arial" w:hAnsi="Arial" w:cs="Arial"/>
          <w:i/>
          <w:iCs/>
          <w:color w:val="000000" w:themeColor="text1"/>
          <w:sz w:val="20"/>
          <w:szCs w:val="20"/>
          <w:lang w:val="en-US"/>
        </w:rPr>
        <w:t>res)</w:t>
      </w:r>
      <w:r w:rsidR="00622542" w:rsidRPr="00FA4395">
        <w:rPr>
          <w:rFonts w:ascii="Arial" w:hAnsi="Arial" w:cs="Arial"/>
          <w:color w:val="000000" w:themeColor="text1"/>
          <w:sz w:val="20"/>
          <w:szCs w:val="20"/>
          <w:lang w:val="en-US"/>
        </w:rPr>
        <w:t xml:space="preserve"> </w:t>
      </w:r>
      <w:r w:rsidR="00391F02" w:rsidRPr="00FA4395">
        <w:rPr>
          <w:rFonts w:ascii="Arial" w:hAnsi="Arial" w:cs="Arial"/>
          <w:sz w:val="20"/>
          <w:szCs w:val="20"/>
          <w:lang w:val="en-GB"/>
        </w:rPr>
        <w:t>Specifies the resource</w:t>
      </w:r>
      <w:r w:rsidR="00F54BB1" w:rsidRPr="00FA4395">
        <w:rPr>
          <w:rFonts w:ascii="Arial" w:hAnsi="Arial" w:cs="Arial"/>
          <w:sz w:val="20"/>
          <w:szCs w:val="20"/>
          <w:lang w:val="en-GB"/>
        </w:rPr>
        <w:t xml:space="preserve"> </w:t>
      </w:r>
      <w:del w:id="63" w:author="Irene Pérez Ibarra" w:date="2025-06-23T09:07:00Z">
        <w:r w:rsidR="00F54BB1" w:rsidRPr="00FA4395" w:rsidDel="007C554C">
          <w:rPr>
            <w:rFonts w:ascii="Arial" w:hAnsi="Arial" w:cs="Arial"/>
            <w:sz w:val="20"/>
            <w:szCs w:val="20"/>
            <w:lang w:val="en-GB"/>
          </w:rPr>
          <w:delText xml:space="preserve">over </w:delText>
        </w:r>
      </w:del>
      <w:ins w:id="64" w:author="Irene Pérez Ibarra" w:date="2025-06-23T09:07:00Z">
        <w:r w:rsidR="007C554C">
          <w:rPr>
            <w:rFonts w:ascii="Arial" w:hAnsi="Arial" w:cs="Arial"/>
            <w:sz w:val="20"/>
            <w:szCs w:val="20"/>
            <w:lang w:val="en-GB"/>
          </w:rPr>
          <w:t>to</w:t>
        </w:r>
        <w:r w:rsidR="007C554C" w:rsidRPr="00FA4395">
          <w:rPr>
            <w:rFonts w:ascii="Arial" w:hAnsi="Arial" w:cs="Arial"/>
            <w:sz w:val="20"/>
            <w:szCs w:val="20"/>
            <w:lang w:val="en-GB"/>
          </w:rPr>
          <w:t xml:space="preserve"> </w:t>
        </w:r>
      </w:ins>
      <w:r w:rsidR="00F54BB1" w:rsidRPr="00FA4395">
        <w:rPr>
          <w:rFonts w:ascii="Arial" w:hAnsi="Arial" w:cs="Arial"/>
          <w:sz w:val="20"/>
          <w:szCs w:val="20"/>
          <w:lang w:val="en-GB"/>
        </w:rPr>
        <w:t>which the rules apply</w:t>
      </w:r>
      <w:ins w:id="65" w:author="Irene Pérez Ibarra" w:date="2025-06-23T09:06:00Z">
        <w:r w:rsidR="007C554C">
          <w:rPr>
            <w:rFonts w:ascii="Arial" w:hAnsi="Arial" w:cs="Arial"/>
            <w:sz w:val="20"/>
            <w:szCs w:val="20"/>
            <w:lang w:val="en-GB"/>
          </w:rPr>
          <w:t xml:space="preserve"> and describes its characteristics</w:t>
        </w:r>
      </w:ins>
      <w:r w:rsidR="00F54BB1" w:rsidRPr="00FA4395">
        <w:rPr>
          <w:rFonts w:ascii="Arial" w:hAnsi="Arial" w:cs="Arial"/>
          <w:sz w:val="20"/>
          <w:szCs w:val="20"/>
          <w:lang w:val="en-GB"/>
        </w:rPr>
        <w:t>.</w:t>
      </w:r>
    </w:p>
    <w:p w14:paraId="6DEC288A" w14:textId="56825B47" w:rsidR="007876C8" w:rsidRPr="005E6D50" w:rsidDel="007C554C" w:rsidRDefault="007876C8" w:rsidP="00FD70BB">
      <w:pPr>
        <w:pStyle w:val="Prrafodelista"/>
        <w:numPr>
          <w:ilvl w:val="3"/>
          <w:numId w:val="26"/>
        </w:numPr>
        <w:spacing w:after="0" w:line="276" w:lineRule="auto"/>
        <w:jc w:val="both"/>
        <w:rPr>
          <w:del w:id="66" w:author="Irene Pérez Ibarra" w:date="2025-06-23T09:07:00Z"/>
          <w:rFonts w:ascii="Arial" w:hAnsi="Arial" w:cs="Arial"/>
          <w:b/>
          <w:color w:val="FF0000"/>
          <w:sz w:val="20"/>
          <w:szCs w:val="20"/>
          <w:lang w:val="en-US"/>
        </w:rPr>
      </w:pPr>
      <w:del w:id="67" w:author="Irene Pérez Ibarra" w:date="2025-06-23T09:07:00Z">
        <w:r w:rsidRPr="005E6D50" w:rsidDel="007C554C">
          <w:rPr>
            <w:rFonts w:ascii="Arial" w:hAnsi="Arial" w:cs="Arial"/>
            <w:b/>
            <w:color w:val="FF0000"/>
            <w:sz w:val="20"/>
            <w:szCs w:val="20"/>
            <w:lang w:val="en-US"/>
          </w:rPr>
          <w:delText xml:space="preserve">Characteristics </w:delText>
        </w:r>
        <w:r w:rsidRPr="005E6D50" w:rsidDel="007C554C">
          <w:rPr>
            <w:rFonts w:ascii="Arial" w:hAnsi="Arial" w:cs="Arial"/>
            <w:i/>
            <w:color w:val="FF0000"/>
            <w:sz w:val="20"/>
            <w:szCs w:val="20"/>
            <w:lang w:val="en-US"/>
          </w:rPr>
          <w:delText>(SCO</w:delText>
        </w:r>
        <w:r w:rsidR="002E5FF3" w:rsidRPr="005E6D50" w:rsidDel="007C554C">
          <w:rPr>
            <w:rFonts w:ascii="Arial" w:hAnsi="Arial" w:cs="Arial"/>
            <w:i/>
            <w:color w:val="FF0000"/>
            <w:sz w:val="20"/>
            <w:szCs w:val="20"/>
            <w:lang w:val="en-US"/>
          </w:rPr>
          <w:delText>.</w:delText>
        </w:r>
        <w:r w:rsidRPr="005E6D50" w:rsidDel="007C554C">
          <w:rPr>
            <w:rFonts w:ascii="Arial" w:hAnsi="Arial" w:cs="Arial"/>
            <w:i/>
            <w:color w:val="FF0000"/>
            <w:sz w:val="20"/>
            <w:szCs w:val="20"/>
            <w:lang w:val="en-US"/>
          </w:rPr>
          <w:delText>dom</w:delText>
        </w:r>
        <w:r w:rsidR="002E5FF3" w:rsidRPr="005E6D50" w:rsidDel="007C554C">
          <w:rPr>
            <w:rFonts w:ascii="Arial" w:hAnsi="Arial" w:cs="Arial"/>
            <w:i/>
            <w:color w:val="FF0000"/>
            <w:sz w:val="20"/>
            <w:szCs w:val="20"/>
            <w:lang w:val="en-US"/>
          </w:rPr>
          <w:delText>.</w:delText>
        </w:r>
        <w:r w:rsidRPr="005E6D50" w:rsidDel="007C554C">
          <w:rPr>
            <w:rFonts w:ascii="Arial" w:hAnsi="Arial" w:cs="Arial"/>
            <w:i/>
            <w:color w:val="FF0000"/>
            <w:sz w:val="20"/>
            <w:szCs w:val="20"/>
            <w:lang w:val="en-US"/>
          </w:rPr>
          <w:delText>res</w:delText>
        </w:r>
        <w:r w:rsidR="002E5FF3" w:rsidRPr="005E6D50" w:rsidDel="007C554C">
          <w:rPr>
            <w:rFonts w:ascii="Arial" w:hAnsi="Arial" w:cs="Arial"/>
            <w:i/>
            <w:color w:val="FF0000"/>
            <w:sz w:val="20"/>
            <w:szCs w:val="20"/>
            <w:lang w:val="en-US"/>
          </w:rPr>
          <w:delText>.</w:delText>
        </w:r>
        <w:r w:rsidRPr="005E6D50" w:rsidDel="007C554C">
          <w:rPr>
            <w:rFonts w:ascii="Arial" w:hAnsi="Arial" w:cs="Arial"/>
            <w:i/>
            <w:color w:val="FF0000"/>
            <w:sz w:val="20"/>
            <w:szCs w:val="20"/>
            <w:lang w:val="en-US"/>
          </w:rPr>
          <w:delText>cha)</w:delText>
        </w:r>
        <w:r w:rsidR="00F54BB1" w:rsidRPr="005E6D50" w:rsidDel="007C554C">
          <w:rPr>
            <w:rFonts w:ascii="Arial" w:hAnsi="Arial" w:cs="Arial"/>
            <w:i/>
            <w:color w:val="FF0000"/>
            <w:sz w:val="20"/>
            <w:szCs w:val="20"/>
            <w:lang w:val="en-US"/>
          </w:rPr>
          <w:delText xml:space="preserve"> </w:delText>
        </w:r>
        <w:r w:rsidR="00F54BB1" w:rsidRPr="005E6D50" w:rsidDel="007C554C">
          <w:rPr>
            <w:rFonts w:ascii="Arial" w:hAnsi="Arial" w:cs="Arial"/>
            <w:color w:val="FF0000"/>
            <w:sz w:val="20"/>
            <w:szCs w:val="20"/>
            <w:lang w:val="en-GB"/>
          </w:rPr>
          <w:delText xml:space="preserve">Specifies the characteristics </w:delText>
        </w:r>
        <w:r w:rsidR="00516714" w:rsidRPr="005E6D50" w:rsidDel="007C554C">
          <w:rPr>
            <w:rFonts w:ascii="Arial" w:hAnsi="Arial" w:cs="Arial"/>
            <w:color w:val="FF0000"/>
            <w:sz w:val="20"/>
            <w:szCs w:val="20"/>
            <w:lang w:val="en-GB"/>
          </w:rPr>
          <w:delText xml:space="preserve">or </w:delText>
        </w:r>
        <w:r w:rsidR="009B48A2" w:rsidRPr="005E6D50" w:rsidDel="007C554C">
          <w:rPr>
            <w:rFonts w:ascii="Arial" w:hAnsi="Arial" w:cs="Arial"/>
            <w:color w:val="FF0000"/>
            <w:sz w:val="20"/>
            <w:szCs w:val="20"/>
            <w:lang w:val="en-GB"/>
          </w:rPr>
          <w:delText>condition</w:delText>
        </w:r>
        <w:r w:rsidR="00516714" w:rsidRPr="005E6D50" w:rsidDel="007C554C">
          <w:rPr>
            <w:rFonts w:ascii="Arial" w:hAnsi="Arial" w:cs="Arial"/>
            <w:color w:val="FF0000"/>
            <w:sz w:val="20"/>
            <w:szCs w:val="20"/>
            <w:lang w:val="en-GB"/>
          </w:rPr>
          <w:delText xml:space="preserve"> </w:delText>
        </w:r>
        <w:r w:rsidR="00F54BB1" w:rsidRPr="005E6D50" w:rsidDel="007C554C">
          <w:rPr>
            <w:rFonts w:ascii="Arial" w:hAnsi="Arial" w:cs="Arial"/>
            <w:color w:val="FF0000"/>
            <w:sz w:val="20"/>
            <w:szCs w:val="20"/>
            <w:lang w:val="en-GB"/>
          </w:rPr>
          <w:delText xml:space="preserve">of the resources </w:delText>
        </w:r>
        <w:r w:rsidR="009B48A2" w:rsidRPr="005E6D50" w:rsidDel="007C554C">
          <w:rPr>
            <w:rFonts w:ascii="Arial" w:hAnsi="Arial" w:cs="Arial"/>
            <w:color w:val="FF0000"/>
            <w:sz w:val="20"/>
            <w:szCs w:val="20"/>
            <w:lang w:val="en-GB"/>
          </w:rPr>
          <w:delText xml:space="preserve">to </w:delText>
        </w:r>
        <w:r w:rsidR="00F54BB1" w:rsidRPr="005E6D50" w:rsidDel="007C554C">
          <w:rPr>
            <w:rFonts w:ascii="Arial" w:hAnsi="Arial" w:cs="Arial"/>
            <w:color w:val="FF0000"/>
            <w:sz w:val="20"/>
            <w:szCs w:val="20"/>
            <w:lang w:val="en-GB"/>
          </w:rPr>
          <w:delText>which the rules apply</w:delText>
        </w:r>
        <w:r w:rsidR="001C5F11" w:rsidRPr="005E6D50" w:rsidDel="007C554C">
          <w:rPr>
            <w:rFonts w:ascii="Arial" w:hAnsi="Arial" w:cs="Arial"/>
            <w:color w:val="FF0000"/>
            <w:sz w:val="20"/>
            <w:szCs w:val="20"/>
            <w:lang w:val="en-GB"/>
          </w:rPr>
          <w:delText>.</w:delText>
        </w:r>
      </w:del>
    </w:p>
    <w:p w14:paraId="2237C8F1" w14:textId="097E9710" w:rsidR="00F54BB1" w:rsidRPr="005E6D50" w:rsidDel="007C554C" w:rsidRDefault="000212DE" w:rsidP="00FD70BB">
      <w:pPr>
        <w:pStyle w:val="Prrafodelista"/>
        <w:numPr>
          <w:ilvl w:val="3"/>
          <w:numId w:val="26"/>
        </w:numPr>
        <w:spacing w:after="0" w:line="276" w:lineRule="auto"/>
        <w:jc w:val="both"/>
        <w:rPr>
          <w:del w:id="68" w:author="Irene Pérez Ibarra" w:date="2025-06-23T09:07:00Z"/>
          <w:rFonts w:ascii="Arial" w:hAnsi="Arial" w:cs="Arial"/>
          <w:color w:val="FF0000"/>
          <w:sz w:val="20"/>
          <w:szCs w:val="20"/>
          <w:lang w:val="en-US"/>
        </w:rPr>
      </w:pPr>
      <w:del w:id="69" w:author="Irene Pérez Ibarra" w:date="2025-06-23T09:07:00Z">
        <w:r w:rsidRPr="005E6D50" w:rsidDel="007C554C">
          <w:rPr>
            <w:rFonts w:ascii="Arial" w:hAnsi="Arial" w:cs="Arial"/>
            <w:b/>
            <w:color w:val="FF0000"/>
            <w:sz w:val="20"/>
            <w:szCs w:val="20"/>
            <w:lang w:val="en-US"/>
          </w:rPr>
          <w:delText>Activity</w:delText>
        </w:r>
        <w:r w:rsidR="00C35E82" w:rsidRPr="005E6D50" w:rsidDel="007C554C">
          <w:rPr>
            <w:rFonts w:ascii="Arial" w:hAnsi="Arial" w:cs="Arial"/>
            <w:b/>
            <w:color w:val="FF0000"/>
            <w:sz w:val="20"/>
            <w:szCs w:val="20"/>
            <w:lang w:val="en-US"/>
          </w:rPr>
          <w:delText xml:space="preserve"> </w:delText>
        </w:r>
        <w:r w:rsidR="00C35E82" w:rsidRPr="005E6D50" w:rsidDel="007C554C">
          <w:rPr>
            <w:rFonts w:ascii="Arial" w:hAnsi="Arial" w:cs="Arial"/>
            <w:i/>
            <w:iCs/>
            <w:color w:val="FF0000"/>
            <w:sz w:val="20"/>
            <w:szCs w:val="20"/>
            <w:lang w:val="en-US"/>
          </w:rPr>
          <w:delText>(SCO</w:delText>
        </w:r>
        <w:r w:rsidR="002E5FF3" w:rsidRPr="005E6D50" w:rsidDel="007C554C">
          <w:rPr>
            <w:rFonts w:ascii="Arial" w:hAnsi="Arial" w:cs="Arial"/>
            <w:i/>
            <w:iCs/>
            <w:color w:val="FF0000"/>
            <w:sz w:val="20"/>
            <w:szCs w:val="20"/>
            <w:lang w:val="en-US"/>
          </w:rPr>
          <w:delText>.</w:delText>
        </w:r>
        <w:r w:rsidR="00C35E82" w:rsidRPr="005E6D50" w:rsidDel="007C554C">
          <w:rPr>
            <w:rFonts w:ascii="Arial" w:hAnsi="Arial" w:cs="Arial"/>
            <w:i/>
            <w:iCs/>
            <w:color w:val="FF0000"/>
            <w:sz w:val="20"/>
            <w:szCs w:val="20"/>
            <w:lang w:val="en-US"/>
          </w:rPr>
          <w:delText>dom</w:delText>
        </w:r>
        <w:r w:rsidR="002E5FF3" w:rsidRPr="005E6D50" w:rsidDel="007C554C">
          <w:rPr>
            <w:rFonts w:ascii="Arial" w:hAnsi="Arial" w:cs="Arial"/>
            <w:i/>
            <w:iCs/>
            <w:color w:val="FF0000"/>
            <w:sz w:val="20"/>
            <w:szCs w:val="20"/>
            <w:lang w:val="en-US"/>
          </w:rPr>
          <w:delText>.</w:delText>
        </w:r>
        <w:r w:rsidR="00C35E82" w:rsidRPr="005E6D50" w:rsidDel="007C554C">
          <w:rPr>
            <w:rFonts w:ascii="Arial" w:hAnsi="Arial" w:cs="Arial"/>
            <w:i/>
            <w:iCs/>
            <w:color w:val="FF0000"/>
            <w:sz w:val="20"/>
            <w:szCs w:val="20"/>
            <w:lang w:val="en-US"/>
          </w:rPr>
          <w:delText>res</w:delText>
        </w:r>
        <w:r w:rsidR="002E5FF3" w:rsidRPr="005E6D50" w:rsidDel="007C554C">
          <w:rPr>
            <w:rFonts w:ascii="Arial" w:hAnsi="Arial" w:cs="Arial"/>
            <w:i/>
            <w:iCs/>
            <w:color w:val="FF0000"/>
            <w:sz w:val="20"/>
            <w:szCs w:val="20"/>
            <w:lang w:val="en-US"/>
          </w:rPr>
          <w:delText>.</w:delText>
        </w:r>
        <w:r w:rsidR="00C35E82" w:rsidRPr="005E6D50" w:rsidDel="007C554C">
          <w:rPr>
            <w:rFonts w:ascii="Arial" w:hAnsi="Arial" w:cs="Arial"/>
            <w:i/>
            <w:iCs/>
            <w:color w:val="FF0000"/>
            <w:sz w:val="20"/>
            <w:szCs w:val="20"/>
            <w:lang w:val="en-US"/>
          </w:rPr>
          <w:delText>act)</w:delText>
        </w:r>
        <w:r w:rsidR="00F54BB1" w:rsidRPr="005E6D50" w:rsidDel="007C554C">
          <w:rPr>
            <w:rFonts w:ascii="Arial" w:hAnsi="Arial" w:cs="Arial"/>
            <w:color w:val="FF0000"/>
            <w:sz w:val="20"/>
            <w:szCs w:val="20"/>
            <w:lang w:val="en-US"/>
          </w:rPr>
          <w:delText xml:space="preserve"> </w:delText>
        </w:r>
        <w:r w:rsidR="00F54BB1" w:rsidRPr="005E6D50" w:rsidDel="007C554C">
          <w:rPr>
            <w:rFonts w:ascii="Arial" w:hAnsi="Arial" w:cs="Arial"/>
            <w:color w:val="FF0000"/>
            <w:sz w:val="20"/>
            <w:szCs w:val="20"/>
            <w:lang w:val="en-GB"/>
          </w:rPr>
          <w:delText>Defines the activities that can be developed with a given resource.</w:delText>
        </w:r>
      </w:del>
    </w:p>
    <w:p w14:paraId="0C535C75" w14:textId="6002A7BB" w:rsidR="00511240" w:rsidRPr="00FA4395" w:rsidRDefault="00511240" w:rsidP="00FD70BB">
      <w:pPr>
        <w:pStyle w:val="Prrafodelista"/>
        <w:numPr>
          <w:ilvl w:val="2"/>
          <w:numId w:val="26"/>
        </w:numPr>
        <w:spacing w:after="0" w:line="276" w:lineRule="auto"/>
        <w:jc w:val="both"/>
        <w:rPr>
          <w:rFonts w:ascii="Arial" w:hAnsi="Arial" w:cs="Arial"/>
          <w:color w:val="000000" w:themeColor="text1"/>
          <w:sz w:val="20"/>
          <w:szCs w:val="20"/>
          <w:lang w:val="en-US"/>
        </w:rPr>
      </w:pPr>
      <w:r w:rsidRPr="00FA4395">
        <w:rPr>
          <w:rFonts w:ascii="Arial" w:hAnsi="Arial" w:cs="Arial"/>
          <w:b/>
          <w:color w:val="000000" w:themeColor="text1"/>
          <w:sz w:val="20"/>
          <w:szCs w:val="20"/>
          <w:lang w:val="en-US"/>
        </w:rPr>
        <w:t>Activity</w:t>
      </w:r>
      <w:r w:rsidR="008472F2" w:rsidRPr="00FA4395">
        <w:rPr>
          <w:rFonts w:ascii="Arial" w:hAnsi="Arial" w:cs="Arial"/>
          <w:b/>
          <w:color w:val="000000" w:themeColor="text1"/>
          <w:sz w:val="20"/>
          <w:szCs w:val="20"/>
          <w:lang w:val="en-US"/>
        </w:rPr>
        <w:t xml:space="preserve"> </w:t>
      </w:r>
      <w:r w:rsidR="008472F2" w:rsidRPr="00FA4395">
        <w:rPr>
          <w:rFonts w:ascii="Arial" w:hAnsi="Arial" w:cs="Arial"/>
          <w:bCs/>
          <w:i/>
          <w:iCs/>
          <w:color w:val="000000" w:themeColor="text1"/>
          <w:sz w:val="20"/>
          <w:szCs w:val="20"/>
          <w:lang w:val="en-US"/>
        </w:rPr>
        <w:t>(S</w:t>
      </w:r>
      <w:r w:rsidR="00882C79" w:rsidRPr="00FA4395">
        <w:rPr>
          <w:rFonts w:ascii="Arial" w:hAnsi="Arial" w:cs="Arial"/>
          <w:bCs/>
          <w:i/>
          <w:iCs/>
          <w:color w:val="000000" w:themeColor="text1"/>
          <w:sz w:val="20"/>
          <w:szCs w:val="20"/>
          <w:lang w:val="en-US"/>
        </w:rPr>
        <w:t>CO</w:t>
      </w:r>
      <w:r w:rsidR="002E5FF3" w:rsidRPr="00FA4395">
        <w:rPr>
          <w:rFonts w:ascii="Arial" w:hAnsi="Arial" w:cs="Arial"/>
          <w:bCs/>
          <w:i/>
          <w:iCs/>
          <w:color w:val="000000" w:themeColor="text1"/>
          <w:sz w:val="20"/>
          <w:szCs w:val="20"/>
          <w:lang w:val="en-US"/>
        </w:rPr>
        <w:t>.</w:t>
      </w:r>
      <w:r w:rsidR="008472F2" w:rsidRPr="00FA4395">
        <w:rPr>
          <w:rFonts w:ascii="Arial" w:hAnsi="Arial" w:cs="Arial"/>
          <w:bCs/>
          <w:i/>
          <w:iCs/>
          <w:color w:val="000000" w:themeColor="text1"/>
          <w:sz w:val="20"/>
          <w:szCs w:val="20"/>
          <w:lang w:val="en-US"/>
        </w:rPr>
        <w:t>dom</w:t>
      </w:r>
      <w:r w:rsidR="002E5FF3" w:rsidRPr="00FA4395">
        <w:rPr>
          <w:rFonts w:ascii="Arial" w:hAnsi="Arial" w:cs="Arial"/>
          <w:bCs/>
          <w:i/>
          <w:iCs/>
          <w:color w:val="000000" w:themeColor="text1"/>
          <w:sz w:val="20"/>
          <w:szCs w:val="20"/>
          <w:lang w:val="en-US"/>
        </w:rPr>
        <w:t>.</w:t>
      </w:r>
      <w:r w:rsidR="008472F2" w:rsidRPr="00FA4395">
        <w:rPr>
          <w:rFonts w:ascii="Arial" w:hAnsi="Arial" w:cs="Arial"/>
          <w:bCs/>
          <w:i/>
          <w:iCs/>
          <w:color w:val="000000" w:themeColor="text1"/>
          <w:sz w:val="20"/>
          <w:szCs w:val="20"/>
          <w:lang w:val="en-US"/>
        </w:rPr>
        <w:t>act)</w:t>
      </w:r>
      <w:r w:rsidR="008472F2" w:rsidRPr="00FA4395">
        <w:rPr>
          <w:rFonts w:ascii="Arial" w:hAnsi="Arial" w:cs="Arial"/>
          <w:b/>
          <w:color w:val="000000" w:themeColor="text1"/>
          <w:sz w:val="20"/>
          <w:szCs w:val="20"/>
          <w:lang w:val="en-US"/>
        </w:rPr>
        <w:t xml:space="preserve"> </w:t>
      </w:r>
      <w:r w:rsidR="00F54BB1" w:rsidRPr="00FA4395">
        <w:rPr>
          <w:rFonts w:ascii="Arial" w:hAnsi="Arial" w:cs="Arial"/>
          <w:sz w:val="20"/>
          <w:szCs w:val="20"/>
          <w:lang w:val="en-GB"/>
        </w:rPr>
        <w:t xml:space="preserve">Defines the </w:t>
      </w:r>
      <w:r w:rsidR="00A337CC" w:rsidRPr="00FA4395">
        <w:rPr>
          <w:rFonts w:ascii="Arial" w:hAnsi="Arial" w:cs="Arial"/>
          <w:sz w:val="20"/>
          <w:szCs w:val="20"/>
          <w:lang w:val="en-GB"/>
        </w:rPr>
        <w:t xml:space="preserve">activities over which the rules </w:t>
      </w:r>
      <w:r w:rsidR="00F54BB1" w:rsidRPr="00FA4395">
        <w:rPr>
          <w:rFonts w:ascii="Arial" w:hAnsi="Arial" w:cs="Arial"/>
          <w:sz w:val="20"/>
          <w:szCs w:val="20"/>
          <w:lang w:val="en-GB"/>
        </w:rPr>
        <w:t>apply.</w:t>
      </w:r>
    </w:p>
    <w:p w14:paraId="63B3602A" w14:textId="26CD69FE" w:rsidR="00E66EE2" w:rsidRPr="00FA4395" w:rsidRDefault="00882C79" w:rsidP="00FD70BB">
      <w:pPr>
        <w:pStyle w:val="Prrafodelista"/>
        <w:numPr>
          <w:ilvl w:val="2"/>
          <w:numId w:val="26"/>
        </w:numPr>
        <w:spacing w:after="0" w:line="276" w:lineRule="auto"/>
        <w:jc w:val="both"/>
        <w:rPr>
          <w:rFonts w:ascii="Arial" w:hAnsi="Arial" w:cs="Arial"/>
          <w:b/>
          <w:color w:val="000000" w:themeColor="text1"/>
          <w:sz w:val="20"/>
          <w:szCs w:val="20"/>
          <w:lang w:val="en-US"/>
        </w:rPr>
      </w:pPr>
      <w:r w:rsidRPr="00FA4395">
        <w:rPr>
          <w:rFonts w:ascii="Arial" w:hAnsi="Arial" w:cs="Arial"/>
          <w:b/>
          <w:color w:val="000000" w:themeColor="text1"/>
          <w:sz w:val="20"/>
          <w:szCs w:val="20"/>
          <w:lang w:val="en-US"/>
        </w:rPr>
        <w:t xml:space="preserve">Social </w:t>
      </w:r>
      <w:r w:rsidRPr="00FA4395">
        <w:rPr>
          <w:rFonts w:ascii="Arial" w:hAnsi="Arial" w:cs="Arial"/>
          <w:i/>
          <w:color w:val="000000" w:themeColor="text1"/>
          <w:sz w:val="20"/>
          <w:szCs w:val="20"/>
          <w:lang w:val="en-US"/>
        </w:rPr>
        <w:t>(SCO.dom.soc)</w:t>
      </w:r>
      <w:r w:rsidRPr="00FA4395">
        <w:rPr>
          <w:rFonts w:ascii="Arial" w:hAnsi="Arial" w:cs="Arial"/>
          <w:color w:val="000000" w:themeColor="text1"/>
          <w:sz w:val="20"/>
          <w:szCs w:val="20"/>
          <w:lang w:val="en-US"/>
        </w:rPr>
        <w:t xml:space="preserve"> Specifies the social </w:t>
      </w:r>
      <w:r w:rsidR="00F026DF">
        <w:rPr>
          <w:rFonts w:ascii="Arial" w:hAnsi="Arial" w:cs="Arial"/>
          <w:color w:val="000000" w:themeColor="text1"/>
          <w:sz w:val="20"/>
          <w:szCs w:val="20"/>
          <w:lang w:val="en-US"/>
        </w:rPr>
        <w:t xml:space="preserve">dimension </w:t>
      </w:r>
      <w:r w:rsidRPr="00FA4395">
        <w:rPr>
          <w:rFonts w:ascii="Arial" w:hAnsi="Arial" w:cs="Arial"/>
          <w:color w:val="000000" w:themeColor="text1"/>
          <w:sz w:val="20"/>
          <w:szCs w:val="20"/>
          <w:lang w:val="en-US"/>
        </w:rPr>
        <w:t>(cultural, historical, ...) over which the rules apply</w:t>
      </w:r>
      <w:r w:rsidR="00AE5786" w:rsidRPr="00FA4395">
        <w:rPr>
          <w:rFonts w:ascii="Arial" w:hAnsi="Arial" w:cs="Arial"/>
          <w:color w:val="000000" w:themeColor="text1"/>
          <w:sz w:val="20"/>
          <w:szCs w:val="20"/>
          <w:lang w:val="en-US"/>
        </w:rPr>
        <w:t>.</w:t>
      </w:r>
    </w:p>
    <w:sectPr w:rsidR="00E66EE2" w:rsidRPr="00FA4395" w:rsidSect="002743C1">
      <w:footerReference w:type="default" r:id="rId10"/>
      <w:headerReference w:type="first" r:id="rId11"/>
      <w:footerReference w:type="first" r:id="rId12"/>
      <w:pgSz w:w="11906" w:h="16838"/>
      <w:pgMar w:top="1134" w:right="1134" w:bottom="1134" w:left="1134" w:header="709" w:footer="709" w:gutter="0"/>
      <w:cols w:space="359"/>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Irene Pérez Ibarra" w:date="2025-06-26T05:44:00Z" w:initials="IPI">
    <w:p w14:paraId="58FC8017" w14:textId="77777777" w:rsidR="00047806" w:rsidRDefault="00047806" w:rsidP="00047806">
      <w:pPr>
        <w:pStyle w:val="Textocomentario"/>
      </w:pPr>
      <w:r>
        <w:rPr>
          <w:rStyle w:val="Refdecomentario"/>
        </w:rPr>
        <w:annotationRef/>
      </w:r>
      <w:r>
        <w:rPr>
          <w:rFonts w:ascii="Arial" w:hAnsi="Arial" w:cs="Arial"/>
          <w:color w:val="500050"/>
          <w:sz w:val="22"/>
          <w:szCs w:val="22"/>
          <w:shd w:val="clear" w:color="auto" w:fill="FFFFFF"/>
        </w:rPr>
        <w:t>The aggregation rule taxonomies seem to be missing </w:t>
      </w:r>
      <w:r>
        <w:rPr>
          <w:rFonts w:ascii="Arial" w:hAnsi="Arial" w:cs="Arial"/>
          <w:color w:val="500050"/>
          <w:sz w:val="22"/>
          <w:szCs w:val="22"/>
          <w:shd w:val="clear" w:color="auto" w:fill="00FFFF"/>
        </w:rPr>
        <w:t>collaboration and/or cooperation</w:t>
      </w:r>
      <w:r>
        <w:rPr>
          <w:rFonts w:ascii="Arial" w:hAnsi="Arial" w:cs="Arial"/>
          <w:color w:val="500050"/>
          <w:sz w:val="22"/>
          <w:szCs w:val="22"/>
          <w:shd w:val="clear" w:color="auto" w:fill="FFFFFF"/>
        </w:rPr>
        <w:t> mechanisms which are features of joint decision-making. In fact, one of the coding guidelines for aggregation rules is that “an institutional statement is only an aggregation rule when the actors are specifically required to carry out the action describe in the aim jointly or via collaborative action” (Brady et al. 2018, p. 30).</w:t>
      </w:r>
    </w:p>
  </w:comment>
  <w:comment w:id="5" w:author="Irene Pérez Ibarra" w:date="2025-06-26T05:46:00Z" w:initials="IPI">
    <w:p w14:paraId="69CAD1D0" w14:textId="77777777" w:rsidR="00047806" w:rsidRDefault="00047806" w:rsidP="00047806">
      <w:pPr>
        <w:pStyle w:val="Textocomentario"/>
      </w:pPr>
      <w:r>
        <w:rPr>
          <w:rStyle w:val="Refdecomentario"/>
        </w:rPr>
        <w:annotationRef/>
      </w:r>
      <w:r>
        <w:t>Collaboration and cooperation are part of CHO.all and CHO.con</w:t>
      </w:r>
    </w:p>
  </w:comment>
  <w:comment w:id="6" w:author="Irene Pérez Ibarra" w:date="2025-06-26T09:40:00Z" w:initials="IPI">
    <w:p w14:paraId="51308583" w14:textId="66BBE667" w:rsidR="00047806" w:rsidRDefault="00047806">
      <w:pPr>
        <w:pStyle w:val="Textocomentario"/>
      </w:pPr>
      <w:r>
        <w:rPr>
          <w:rStyle w:val="Refdecomentario"/>
        </w:rPr>
        <w:annotationRef/>
      </w:r>
      <w:r>
        <w:t>Pendiente revisar definición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FC8017" w15:done="0"/>
  <w15:commentEx w15:paraId="69CAD1D0" w15:paraIdParent="58FC8017" w15:done="0"/>
  <w15:commentEx w15:paraId="5130858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F34BC5" w14:textId="77777777" w:rsidR="00882967" w:rsidRDefault="00882967" w:rsidP="007E4D98">
      <w:pPr>
        <w:spacing w:after="0" w:line="240" w:lineRule="auto"/>
      </w:pPr>
      <w:r>
        <w:separator/>
      </w:r>
    </w:p>
  </w:endnote>
  <w:endnote w:type="continuationSeparator" w:id="0">
    <w:p w14:paraId="1C1EBE25" w14:textId="77777777" w:rsidR="00882967" w:rsidRDefault="00882967" w:rsidP="007E4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toshi">
    <w:altName w:val="Times New Roman"/>
    <w:panose1 w:val="00000000000000000000"/>
    <w:charset w:val="4D"/>
    <w:family w:val="auto"/>
    <w:notTrueType/>
    <w:pitch w:val="variable"/>
    <w:sig w:usb0="80000047" w:usb1="00000001" w:usb2="00000000" w:usb3="00000000" w:csb0="000000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rPr>
      <w:id w:val="-1621453284"/>
      <w:docPartObj>
        <w:docPartGallery w:val="Page Numbers (Bottom of Page)"/>
        <w:docPartUnique/>
      </w:docPartObj>
    </w:sdtPr>
    <w:sdtEndPr>
      <w:rPr>
        <w:sz w:val="20"/>
        <w:szCs w:val="20"/>
      </w:rPr>
    </w:sdtEndPr>
    <w:sdtContent>
      <w:p w14:paraId="1CE28F6C" w14:textId="2911202F" w:rsidR="00486CFD" w:rsidRPr="001345E5" w:rsidRDefault="001345E5" w:rsidP="001345E5">
        <w:pPr>
          <w:pStyle w:val="Piedepgina"/>
          <w:jc w:val="center"/>
          <w:rPr>
            <w:rFonts w:ascii="Arial" w:hAnsi="Arial" w:cs="Arial"/>
            <w:sz w:val="20"/>
            <w:szCs w:val="20"/>
          </w:rPr>
        </w:pPr>
        <w:r w:rsidRPr="001345E5">
          <w:rPr>
            <w:rFonts w:ascii="Arial" w:hAnsi="Arial" w:cs="Arial"/>
            <w:sz w:val="20"/>
            <w:szCs w:val="20"/>
          </w:rPr>
          <w:fldChar w:fldCharType="begin"/>
        </w:r>
        <w:r w:rsidRPr="001345E5">
          <w:rPr>
            <w:rFonts w:ascii="Arial" w:hAnsi="Arial" w:cs="Arial"/>
            <w:sz w:val="20"/>
            <w:szCs w:val="20"/>
          </w:rPr>
          <w:instrText>PAGE   \* MERGEFORMAT</w:instrText>
        </w:r>
        <w:r w:rsidRPr="001345E5">
          <w:rPr>
            <w:rFonts w:ascii="Arial" w:hAnsi="Arial" w:cs="Arial"/>
            <w:sz w:val="20"/>
            <w:szCs w:val="20"/>
          </w:rPr>
          <w:fldChar w:fldCharType="separate"/>
        </w:r>
        <w:r>
          <w:rPr>
            <w:rFonts w:ascii="Arial" w:hAnsi="Arial" w:cs="Arial"/>
            <w:noProof/>
            <w:sz w:val="20"/>
            <w:szCs w:val="20"/>
          </w:rPr>
          <w:t>1</w:t>
        </w:r>
        <w:r w:rsidRPr="001345E5">
          <w:rPr>
            <w:rFonts w:ascii="Arial" w:hAnsi="Arial" w:cs="Arial"/>
            <w:sz w:val="20"/>
            <w:szCs w:val="20"/>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20475" w14:textId="44DE8650" w:rsidR="000472E0" w:rsidRPr="00286F8A" w:rsidRDefault="000472E0" w:rsidP="000472E0">
    <w:pPr>
      <w:pStyle w:val="Piedepgina"/>
    </w:pPr>
    <w:r>
      <w:rPr>
        <w:noProof/>
        <w:lang w:val="en-US"/>
      </w:rPr>
      <mc:AlternateContent>
        <mc:Choice Requires="wpg">
          <w:drawing>
            <wp:anchor distT="0" distB="0" distL="114300" distR="114300" simplePos="0" relativeHeight="251661312" behindDoc="0" locked="0" layoutInCell="1" allowOverlap="1" wp14:anchorId="5C91C568" wp14:editId="26A70E4D">
              <wp:simplePos x="0" y="0"/>
              <wp:positionH relativeFrom="column">
                <wp:posOffset>49530</wp:posOffset>
              </wp:positionH>
              <wp:positionV relativeFrom="paragraph">
                <wp:posOffset>-80010</wp:posOffset>
              </wp:positionV>
              <wp:extent cx="7132321" cy="410210"/>
              <wp:effectExtent l="0" t="0" r="0" b="8890"/>
              <wp:wrapNone/>
              <wp:docPr id="11" name="Grupo 11"/>
              <wp:cNvGraphicFramePr/>
              <a:graphic xmlns:a="http://schemas.openxmlformats.org/drawingml/2006/main">
                <a:graphicData uri="http://schemas.microsoft.com/office/word/2010/wordprocessingGroup">
                  <wpg:wgp>
                    <wpg:cNvGrpSpPr/>
                    <wpg:grpSpPr>
                      <a:xfrm>
                        <a:off x="0" y="0"/>
                        <a:ext cx="7132321" cy="410210"/>
                        <a:chOff x="7620" y="0"/>
                        <a:chExt cx="7132321" cy="410210"/>
                      </a:xfrm>
                    </wpg:grpSpPr>
                    <pic:pic xmlns:pic="http://schemas.openxmlformats.org/drawingml/2006/picture">
                      <pic:nvPicPr>
                        <pic:cNvPr id="12" name="Imagen 1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7620" y="0"/>
                          <a:ext cx="269875" cy="410210"/>
                        </a:xfrm>
                        <a:prstGeom prst="rect">
                          <a:avLst/>
                        </a:prstGeom>
                      </pic:spPr>
                    </pic:pic>
                    <wps:wsp>
                      <wps:cNvPr id="13" name="Cuadro de texto 2"/>
                      <wps:cNvSpPr txBox="1">
                        <a:spLocks noChangeArrowheads="1"/>
                      </wps:cNvSpPr>
                      <wps:spPr bwMode="auto">
                        <a:xfrm>
                          <a:off x="4585972" y="140384"/>
                          <a:ext cx="2553969" cy="247014"/>
                        </a:xfrm>
                        <a:prstGeom prst="rect">
                          <a:avLst/>
                        </a:prstGeom>
                        <a:solidFill>
                          <a:srgbClr val="FFFFFF"/>
                        </a:solidFill>
                        <a:ln w="9525">
                          <a:noFill/>
                          <a:miter lim="800000"/>
                          <a:headEnd/>
                          <a:tailEnd/>
                        </a:ln>
                      </wps:spPr>
                      <wps:txbx>
                        <w:txbxContent>
                          <w:p w14:paraId="0BE0A5A3" w14:textId="24360C11" w:rsidR="000472E0" w:rsidRPr="000472E0" w:rsidRDefault="000472E0" w:rsidP="000472E0">
                            <w:pPr>
                              <w:pStyle w:val="Piedepgina"/>
                              <w:jc w:val="center"/>
                              <w:rPr>
                                <w:rFonts w:ascii="Satoshi" w:hAnsi="Satoshi"/>
                                <w:color w:val="454545"/>
                                <w:sz w:val="20"/>
                                <w:szCs w:val="14"/>
                                <w:lang w:val="en-US"/>
                              </w:rPr>
                            </w:pPr>
                            <w:r w:rsidRPr="000472E0">
                              <w:rPr>
                                <w:rFonts w:ascii="Satoshi" w:hAnsi="Satoshi"/>
                                <w:color w:val="454545"/>
                                <w:sz w:val="20"/>
                                <w:szCs w:val="14"/>
                                <w:lang w:val="en-US"/>
                              </w:rPr>
                              <w:t>Resilient Rules |</w:t>
                            </w:r>
                            <w:r>
                              <w:rPr>
                                <w:rFonts w:ascii="Satoshi" w:hAnsi="Satoshi"/>
                                <w:color w:val="454545"/>
                                <w:sz w:val="20"/>
                                <w:szCs w:val="14"/>
                                <w:lang w:val="en-US"/>
                              </w:rPr>
                              <w:t xml:space="preserve"> Taxonomy of rules </w:t>
                            </w:r>
                            <w:sdt>
                              <w:sdtPr>
                                <w:rPr>
                                  <w:rFonts w:ascii="Satoshi" w:hAnsi="Satoshi"/>
                                  <w:color w:val="454545"/>
                                  <w:sz w:val="20"/>
                                  <w:szCs w:val="14"/>
                                  <w:lang w:val="en-US"/>
                                </w:rPr>
                                <w:id w:val="-1783791821"/>
                                <w:docPartObj>
                                  <w:docPartGallery w:val="Page Numbers (Bottom of Page)"/>
                                  <w:docPartUnique/>
                                </w:docPartObj>
                              </w:sdtPr>
                              <w:sdtEndPr/>
                              <w:sdtContent>
                                <w:r>
                                  <w:rPr>
                                    <w:rFonts w:ascii="Satoshi" w:hAnsi="Satoshi"/>
                                    <w:color w:val="454545"/>
                                    <w:sz w:val="20"/>
                                    <w:szCs w:val="14"/>
                                    <w:lang w:val="en-US"/>
                                  </w:rPr>
                                  <w:tab/>
                                </w:r>
                                <w:r w:rsidRPr="000472E0">
                                  <w:rPr>
                                    <w:rFonts w:ascii="Satoshi" w:hAnsi="Satoshi"/>
                                    <w:color w:val="454545"/>
                                    <w:sz w:val="20"/>
                                    <w:szCs w:val="14"/>
                                    <w:lang w:val="en-US"/>
                                  </w:rPr>
                                  <w:fldChar w:fldCharType="begin"/>
                                </w:r>
                                <w:r w:rsidRPr="000472E0">
                                  <w:rPr>
                                    <w:rFonts w:ascii="Satoshi" w:hAnsi="Satoshi"/>
                                    <w:color w:val="454545"/>
                                    <w:sz w:val="20"/>
                                    <w:szCs w:val="14"/>
                                    <w:lang w:val="en-US"/>
                                  </w:rPr>
                                  <w:instrText>PAGE   \* MERGEFORMAT</w:instrText>
                                </w:r>
                                <w:r w:rsidRPr="000472E0">
                                  <w:rPr>
                                    <w:rFonts w:ascii="Satoshi" w:hAnsi="Satoshi"/>
                                    <w:color w:val="454545"/>
                                    <w:sz w:val="20"/>
                                    <w:szCs w:val="14"/>
                                    <w:lang w:val="en-US"/>
                                  </w:rPr>
                                  <w:fldChar w:fldCharType="separate"/>
                                </w:r>
                                <w:r w:rsidR="00A337CC">
                                  <w:rPr>
                                    <w:rFonts w:ascii="Satoshi" w:hAnsi="Satoshi"/>
                                    <w:noProof/>
                                    <w:color w:val="454545"/>
                                    <w:sz w:val="20"/>
                                    <w:szCs w:val="14"/>
                                    <w:lang w:val="en-US"/>
                                  </w:rPr>
                                  <w:t>1</w:t>
                                </w:r>
                                <w:r w:rsidRPr="000472E0">
                                  <w:rPr>
                                    <w:rFonts w:ascii="Satoshi" w:hAnsi="Satoshi"/>
                                    <w:color w:val="454545"/>
                                    <w:sz w:val="20"/>
                                    <w:szCs w:val="14"/>
                                    <w:lang w:val="en-US"/>
                                  </w:rPr>
                                  <w:fldChar w:fldCharType="end"/>
                                </w:r>
                              </w:sdtContent>
                            </w:sdt>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5C91C568" id="Grupo 11" o:spid="_x0000_s1030" style="position:absolute;margin-left:3.9pt;margin-top:-6.3pt;width:561.6pt;height:32.3pt;z-index:251661312;mso-width-relative:margin;mso-height-relative:margin" coordorigin="76" coordsize="71323,410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1" type="#_x0000_t75" style="position:absolute;left:76;width:2698;height:4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">
                <v:imagedata r:id="rId2" o:title=""/>
                <v:path arrowok="t"/>
              </v:shape>
              <v:shapetype id="_x0000_t202" coordsize="21600,21600" o:spt="202" path="m,l,21600r21600,l21600,xe">
                <v:stroke joinstyle="miter"/>
                <v:path gradientshapeok="t" o:connecttype="rect"/>
              </v:shapetype>
              <v:shape id="Cuadro de texto 2" o:spid="_x0000_s1032" type="#_x0000_t202" style="position:absolute;left:45859;top:1403;width:25540;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mhxAAAANsAAAAPAAAAZHJzL2Rvd25yZXYueG1sRI9Ba8JA&#10;EIXvhf6HZQremo0W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MbKeaHEAAAA2wAAAA8A&#10;AAAAAAAAAAAAAAAABwIAAGRycy9kb3ducmV2LnhtbFBLBQYAAAAAAwADALcAAAD4AgAAAAA=&#10;" stroked="f">
                <v:textbox style="mso-fit-shape-to-text:t">
                  <w:txbxContent>
                    <w:p w14:paraId="0BE0A5A3" w14:textId="24360C11" w:rsidR="000472E0" w:rsidRPr="000472E0" w:rsidRDefault="000472E0" w:rsidP="000472E0">
                      <w:pPr>
                        <w:pStyle w:val="Piedepgina"/>
                        <w:jc w:val="center"/>
                        <w:rPr>
                          <w:rFonts w:ascii="Satoshi" w:hAnsi="Satoshi"/>
                          <w:color w:val="454545"/>
                          <w:sz w:val="20"/>
                          <w:szCs w:val="14"/>
                          <w:lang w:val="en-US"/>
                        </w:rPr>
                      </w:pPr>
                      <w:r w:rsidRPr="000472E0">
                        <w:rPr>
                          <w:rFonts w:ascii="Satoshi" w:hAnsi="Satoshi"/>
                          <w:color w:val="454545"/>
                          <w:sz w:val="20"/>
                          <w:szCs w:val="14"/>
                          <w:lang w:val="en-US"/>
                        </w:rPr>
                        <w:t>Resilient Rules |</w:t>
                      </w:r>
                      <w:r>
                        <w:rPr>
                          <w:rFonts w:ascii="Satoshi" w:hAnsi="Satoshi"/>
                          <w:color w:val="454545"/>
                          <w:sz w:val="20"/>
                          <w:szCs w:val="14"/>
                          <w:lang w:val="en-US"/>
                        </w:rPr>
                        <w:t xml:space="preserve"> Taxonomy of rules </w:t>
                      </w:r>
                      <w:sdt>
                        <w:sdtPr>
                          <w:rPr>
                            <w:rFonts w:ascii="Satoshi" w:hAnsi="Satoshi"/>
                            <w:color w:val="454545"/>
                            <w:sz w:val="20"/>
                            <w:szCs w:val="14"/>
                            <w:lang w:val="en-US"/>
                          </w:rPr>
                          <w:id w:val="-1783791821"/>
                          <w:docPartObj>
                            <w:docPartGallery w:val="Page Numbers (Bottom of Page)"/>
                            <w:docPartUnique/>
                          </w:docPartObj>
                        </w:sdtPr>
                        <w:sdtEndPr/>
                        <w:sdtContent>
                          <w:r>
                            <w:rPr>
                              <w:rFonts w:ascii="Satoshi" w:hAnsi="Satoshi"/>
                              <w:color w:val="454545"/>
                              <w:sz w:val="20"/>
                              <w:szCs w:val="14"/>
                              <w:lang w:val="en-US"/>
                            </w:rPr>
                            <w:tab/>
                          </w:r>
                          <w:r w:rsidRPr="000472E0">
                            <w:rPr>
                              <w:rFonts w:ascii="Satoshi" w:hAnsi="Satoshi"/>
                              <w:color w:val="454545"/>
                              <w:sz w:val="20"/>
                              <w:szCs w:val="14"/>
                              <w:lang w:val="en-US"/>
                            </w:rPr>
                            <w:fldChar w:fldCharType="begin"/>
                          </w:r>
                          <w:r w:rsidRPr="000472E0">
                            <w:rPr>
                              <w:rFonts w:ascii="Satoshi" w:hAnsi="Satoshi"/>
                              <w:color w:val="454545"/>
                              <w:sz w:val="20"/>
                              <w:szCs w:val="14"/>
                              <w:lang w:val="en-US"/>
                            </w:rPr>
                            <w:instrText>PAGE   \* MERGEFORMAT</w:instrText>
                          </w:r>
                          <w:r w:rsidRPr="000472E0">
                            <w:rPr>
                              <w:rFonts w:ascii="Satoshi" w:hAnsi="Satoshi"/>
                              <w:color w:val="454545"/>
                              <w:sz w:val="20"/>
                              <w:szCs w:val="14"/>
                              <w:lang w:val="en-US"/>
                            </w:rPr>
                            <w:fldChar w:fldCharType="separate"/>
                          </w:r>
                          <w:r w:rsidR="00A337CC">
                            <w:rPr>
                              <w:rFonts w:ascii="Satoshi" w:hAnsi="Satoshi"/>
                              <w:noProof/>
                              <w:color w:val="454545"/>
                              <w:sz w:val="20"/>
                              <w:szCs w:val="14"/>
                              <w:lang w:val="en-US"/>
                            </w:rPr>
                            <w:t>1</w:t>
                          </w:r>
                          <w:r w:rsidRPr="000472E0">
                            <w:rPr>
                              <w:rFonts w:ascii="Satoshi" w:hAnsi="Satoshi"/>
                              <w:color w:val="454545"/>
                              <w:sz w:val="20"/>
                              <w:szCs w:val="14"/>
                              <w:lang w:val="en-US"/>
                            </w:rPr>
                            <w:fldChar w:fldCharType="end"/>
                          </w:r>
                        </w:sdtContent>
                      </w:sdt>
                    </w:p>
                  </w:txbxContent>
                </v:textbox>
              </v:shape>
            </v:group>
          </w:pict>
        </mc:Fallback>
      </mc:AlternateContent>
    </w:r>
  </w:p>
  <w:p w14:paraId="7E633852" w14:textId="1264ECD6" w:rsidR="00E016EE" w:rsidRDefault="00E016EE" w:rsidP="000472E0">
    <w:pPr>
      <w:pStyle w:val="Piedepgin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C88346" w14:textId="77777777" w:rsidR="00882967" w:rsidRDefault="00882967" w:rsidP="007E4D98">
      <w:pPr>
        <w:spacing w:after="0" w:line="240" w:lineRule="auto"/>
      </w:pPr>
      <w:r>
        <w:separator/>
      </w:r>
    </w:p>
  </w:footnote>
  <w:footnote w:type="continuationSeparator" w:id="0">
    <w:p w14:paraId="766FE775" w14:textId="77777777" w:rsidR="00882967" w:rsidRDefault="00882967" w:rsidP="007E4D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BF506" w14:textId="30D6C0F7" w:rsidR="000472E0" w:rsidRDefault="000472E0">
    <w:pPr>
      <w:pStyle w:val="Encabezado"/>
    </w:pPr>
    <w:r>
      <w:rPr>
        <w:rFonts w:ascii="Satoshi" w:hAnsi="Satoshi"/>
        <w:noProof/>
        <w:color w:val="000000" w:themeColor="text1"/>
        <w:sz w:val="20"/>
        <w:szCs w:val="16"/>
        <w:lang w:val="en-US"/>
      </w:rPr>
      <mc:AlternateContent>
        <mc:Choice Requires="wpg">
          <w:drawing>
            <wp:anchor distT="0" distB="0" distL="114300" distR="114300" simplePos="0" relativeHeight="251659264" behindDoc="0" locked="0" layoutInCell="1" allowOverlap="1" wp14:anchorId="39B59494" wp14:editId="01010BB3">
              <wp:simplePos x="0" y="0"/>
              <wp:positionH relativeFrom="column">
                <wp:posOffset>272415</wp:posOffset>
              </wp:positionH>
              <wp:positionV relativeFrom="paragraph">
                <wp:posOffset>-504825</wp:posOffset>
              </wp:positionV>
              <wp:extent cx="5219518" cy="739140"/>
              <wp:effectExtent l="0" t="0" r="635" b="0"/>
              <wp:wrapNone/>
              <wp:docPr id="5" name="Grupo 5"/>
              <wp:cNvGraphicFramePr/>
              <a:graphic xmlns:a="http://schemas.openxmlformats.org/drawingml/2006/main">
                <a:graphicData uri="http://schemas.microsoft.com/office/word/2010/wordprocessingGroup">
                  <wpg:wgp>
                    <wpg:cNvGrpSpPr/>
                    <wpg:grpSpPr>
                      <a:xfrm>
                        <a:off x="0" y="0"/>
                        <a:ext cx="5219518" cy="739140"/>
                        <a:chOff x="0" y="0"/>
                        <a:chExt cx="5219518" cy="739140"/>
                      </a:xfrm>
                    </wpg:grpSpPr>
                    <pic:pic xmlns:pic="http://schemas.openxmlformats.org/drawingml/2006/picture">
                      <pic:nvPicPr>
                        <pic:cNvPr id="6" name="Imagen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45845" cy="739140"/>
                        </a:xfrm>
                        <a:prstGeom prst="rect">
                          <a:avLst/>
                        </a:prstGeom>
                      </pic:spPr>
                    </pic:pic>
                    <pic:pic xmlns:pic="http://schemas.openxmlformats.org/drawingml/2006/picture">
                      <pic:nvPicPr>
                        <pic:cNvPr id="7" name="Imagen 1"/>
                        <pic:cNvPicPr>
                          <a:picLocks noChangeAspect="1"/>
                        </pic:cNvPicPr>
                      </pic:nvPicPr>
                      <pic:blipFill rotWithShape="1">
                        <a:blip r:embed="rId2">
                          <a:extLst>
                            <a:ext uri="{28A0092B-C50C-407E-A947-70E740481C1C}">
                              <a14:useLocalDpi xmlns:a14="http://schemas.microsoft.com/office/drawing/2010/main" val="0"/>
                            </a:ext>
                          </a:extLst>
                        </a:blip>
                        <a:srcRect t="11058" b="9081"/>
                        <a:stretch/>
                      </pic:blipFill>
                      <pic:spPr bwMode="auto">
                        <a:xfrm>
                          <a:off x="1088571" y="185057"/>
                          <a:ext cx="901700" cy="368935"/>
                        </a:xfrm>
                        <a:prstGeom prst="rect">
                          <a:avLst/>
                        </a:prstGeom>
                        <a:ln>
                          <a:noFill/>
                        </a:ln>
                        <a:extLst>
                          <a:ext uri="{53640926-AAD7-44D8-BBD7-CCE9431645EC}">
                            <a14:shadowObscured xmlns:a14="http://schemas.microsoft.com/office/drawing/2010/main"/>
                          </a:ext>
                        </a:extLst>
                      </pic:spPr>
                    </pic:pic>
                    <wps:wsp>
                      <wps:cNvPr id="8" name="Cuadro de texto 2"/>
                      <wps:cNvSpPr txBox="1">
                        <a:spLocks noChangeArrowheads="1"/>
                      </wps:cNvSpPr>
                      <wps:spPr bwMode="auto">
                        <a:xfrm>
                          <a:off x="2569028" y="174171"/>
                          <a:ext cx="2650490" cy="379730"/>
                        </a:xfrm>
                        <a:prstGeom prst="rect">
                          <a:avLst/>
                        </a:prstGeom>
                        <a:solidFill>
                          <a:srgbClr val="FFFFFF"/>
                        </a:solidFill>
                        <a:ln w="9525">
                          <a:noFill/>
                          <a:miter lim="800000"/>
                          <a:headEnd/>
                          <a:tailEnd/>
                        </a:ln>
                      </wps:spPr>
                      <wps:txbx>
                        <w:txbxContent>
                          <w:p w14:paraId="168C4ED3" w14:textId="77777777" w:rsidR="000472E0" w:rsidRDefault="000472E0" w:rsidP="000472E0">
                            <w:pPr>
                              <w:pStyle w:val="Encabezado"/>
                              <w:rPr>
                                <w:rFonts w:ascii="Satoshi" w:hAnsi="Satoshi"/>
                                <w:color w:val="000000" w:themeColor="text1"/>
                                <w:sz w:val="20"/>
                                <w:szCs w:val="16"/>
                                <w:lang w:val="en-US"/>
                              </w:rPr>
                            </w:pPr>
                            <w:r>
                              <w:rPr>
                                <w:rFonts w:ascii="Satoshi" w:hAnsi="Satoshi"/>
                                <w:color w:val="000000" w:themeColor="text1"/>
                                <w:sz w:val="20"/>
                                <w:szCs w:val="16"/>
                                <w:lang w:val="en-US"/>
                              </w:rPr>
                              <w:t>Fi</w:t>
                            </w:r>
                            <w:r w:rsidRPr="00434CDC">
                              <w:rPr>
                                <w:rFonts w:ascii="Satoshi" w:hAnsi="Satoshi"/>
                                <w:color w:val="000000" w:themeColor="text1"/>
                                <w:sz w:val="20"/>
                                <w:szCs w:val="16"/>
                                <w:lang w:val="en-US"/>
                              </w:rPr>
                              <w:t>nding solutions</w:t>
                            </w:r>
                            <w:r>
                              <w:rPr>
                                <w:rFonts w:ascii="Satoshi" w:hAnsi="Satoshi"/>
                                <w:color w:val="000000" w:themeColor="text1"/>
                                <w:sz w:val="20"/>
                                <w:szCs w:val="16"/>
                                <w:lang w:val="en-US"/>
                              </w:rPr>
                              <w:t xml:space="preserve"> </w:t>
                            </w:r>
                          </w:p>
                          <w:p w14:paraId="1FB8BB9D" w14:textId="77777777" w:rsidR="000472E0" w:rsidRPr="00FB5F97" w:rsidRDefault="000472E0" w:rsidP="000472E0">
                            <w:pPr>
                              <w:pStyle w:val="Encabezado"/>
                              <w:tabs>
                                <w:tab w:val="center" w:pos="4419"/>
                              </w:tabs>
                              <w:rPr>
                                <w:rFonts w:ascii="Satoshi" w:hAnsi="Satoshi"/>
                                <w:color w:val="000000" w:themeColor="text1"/>
                                <w:sz w:val="20"/>
                                <w:szCs w:val="16"/>
                                <w:lang w:val="en-US"/>
                              </w:rPr>
                            </w:pPr>
                            <w:r w:rsidRPr="00434CDC">
                              <w:rPr>
                                <w:rFonts w:ascii="Satoshi" w:hAnsi="Satoshi"/>
                                <w:color w:val="000000" w:themeColor="text1"/>
                                <w:sz w:val="20"/>
                                <w:szCs w:val="16"/>
                                <w:lang w:val="en-US"/>
                              </w:rPr>
                              <w:t xml:space="preserve">in resilient agricultural systems </w:t>
                            </w:r>
                          </w:p>
                          <w:p w14:paraId="0D022A0A" w14:textId="77777777" w:rsidR="000472E0" w:rsidRPr="000472E0" w:rsidRDefault="000472E0" w:rsidP="000472E0">
                            <w:pPr>
                              <w:rPr>
                                <w:lang w:val="en-US"/>
                              </w:rPr>
                            </w:pPr>
                          </w:p>
                        </w:txbxContent>
                      </wps:txbx>
                      <wps:bodyPr rot="0" vert="horz" wrap="square" lIns="91440" tIns="45720" rIns="91440" bIns="45720" anchor="t" anchorCtr="0">
                        <a:noAutofit/>
                      </wps:bodyPr>
                    </wps:wsp>
                  </wpg:wgp>
                </a:graphicData>
              </a:graphic>
            </wp:anchor>
          </w:drawing>
        </mc:Choice>
        <mc:Fallback>
          <w:pict>
            <v:group w14:anchorId="39B59494" id="Grupo 5" o:spid="_x0000_s1026" style="position:absolute;margin-left:21.45pt;margin-top:-39.75pt;width:411pt;height:58.2pt;z-index:251659264" coordsize="52195,73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6" o:spid="_x0000_s1027" type="#_x0000_t75" style="position:absolute;width:10458;height:7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">
                <v:imagedata r:id="rId3" o:title=""/>
                <v:path arrowok="t"/>
              </v:shape>
              <v:shape id="Imagen 1" o:spid="_x0000_s1028" type="#_x0000_t75" style="position:absolute;left:10885;top:1850;width:9017;height:3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">
                <v:imagedata r:id="rId4" o:title="" croptop="7247f" cropbottom="5951f"/>
                <v:path arrowok="t"/>
              </v:shape>
              <v:shapetype id="_x0000_t202" coordsize="21600,21600" o:spt="202" path="m,l,21600r21600,l21600,xe">
                <v:stroke joinstyle="miter"/>
                <v:path gradientshapeok="t" o:connecttype="rect"/>
              </v:shapetype>
              <v:shape id="Cuadro de texto 2" o:spid="_x0000_s1029" type="#_x0000_t202" style="position:absolute;left:25690;top:1741;width:26505;height:3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168C4ED3" w14:textId="77777777" w:rsidR="000472E0" w:rsidRDefault="000472E0" w:rsidP="000472E0">
                      <w:pPr>
                        <w:pStyle w:val="Encabezado"/>
                        <w:rPr>
                          <w:rFonts w:ascii="Satoshi" w:hAnsi="Satoshi"/>
                          <w:color w:val="000000" w:themeColor="text1"/>
                          <w:sz w:val="20"/>
                          <w:szCs w:val="16"/>
                          <w:lang w:val="en-US"/>
                        </w:rPr>
                      </w:pPr>
                      <w:r>
                        <w:rPr>
                          <w:rFonts w:ascii="Satoshi" w:hAnsi="Satoshi"/>
                          <w:color w:val="000000" w:themeColor="text1"/>
                          <w:sz w:val="20"/>
                          <w:szCs w:val="16"/>
                          <w:lang w:val="en-US"/>
                        </w:rPr>
                        <w:t>Fi</w:t>
                      </w:r>
                      <w:r w:rsidRPr="00434CDC">
                        <w:rPr>
                          <w:rFonts w:ascii="Satoshi" w:hAnsi="Satoshi"/>
                          <w:color w:val="000000" w:themeColor="text1"/>
                          <w:sz w:val="20"/>
                          <w:szCs w:val="16"/>
                          <w:lang w:val="en-US"/>
                        </w:rPr>
                        <w:t>nding solutions</w:t>
                      </w:r>
                      <w:r>
                        <w:rPr>
                          <w:rFonts w:ascii="Satoshi" w:hAnsi="Satoshi"/>
                          <w:color w:val="000000" w:themeColor="text1"/>
                          <w:sz w:val="20"/>
                          <w:szCs w:val="16"/>
                          <w:lang w:val="en-US"/>
                        </w:rPr>
                        <w:t xml:space="preserve"> </w:t>
                      </w:r>
                    </w:p>
                    <w:p w14:paraId="1FB8BB9D" w14:textId="77777777" w:rsidR="000472E0" w:rsidRPr="00FB5F97" w:rsidRDefault="000472E0" w:rsidP="000472E0">
                      <w:pPr>
                        <w:pStyle w:val="Encabezado"/>
                        <w:tabs>
                          <w:tab w:val="center" w:pos="4419"/>
                        </w:tabs>
                        <w:rPr>
                          <w:rFonts w:ascii="Satoshi" w:hAnsi="Satoshi"/>
                          <w:color w:val="000000" w:themeColor="text1"/>
                          <w:sz w:val="20"/>
                          <w:szCs w:val="16"/>
                          <w:lang w:val="en-US"/>
                        </w:rPr>
                      </w:pPr>
                      <w:r w:rsidRPr="00434CDC">
                        <w:rPr>
                          <w:rFonts w:ascii="Satoshi" w:hAnsi="Satoshi"/>
                          <w:color w:val="000000" w:themeColor="text1"/>
                          <w:sz w:val="20"/>
                          <w:szCs w:val="16"/>
                          <w:lang w:val="en-US"/>
                        </w:rPr>
                        <w:t xml:space="preserve">in resilient agricultural systems </w:t>
                      </w:r>
                    </w:p>
                    <w:p w14:paraId="0D022A0A" w14:textId="77777777" w:rsidR="000472E0" w:rsidRPr="000472E0" w:rsidRDefault="000472E0" w:rsidP="000472E0">
                      <w:pPr>
                        <w:rPr>
                          <w:lang w:val="en-US"/>
                        </w:rPr>
                      </w:pP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B22B5"/>
    <w:multiLevelType w:val="multilevel"/>
    <w:tmpl w:val="8E96ABCC"/>
    <w:styleLink w:val="Listaactual5"/>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val="0"/>
        <w:i w:val="0"/>
        <w:color w:val="auto"/>
      </w:rPr>
    </w:lvl>
    <w:lvl w:ilvl="2">
      <w:start w:val="1"/>
      <w:numFmt w:val="decimal"/>
      <w:isLgl/>
      <w:lvlText w:val="%1.%2.%3."/>
      <w:lvlJc w:val="left"/>
      <w:pPr>
        <w:ind w:left="720" w:hanging="720"/>
      </w:pPr>
      <w:rPr>
        <w:rFonts w:hint="default"/>
        <w:i w:val="0"/>
        <w:color w:val="auto"/>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60346EC"/>
    <w:multiLevelType w:val="hybridMultilevel"/>
    <w:tmpl w:val="233C02F8"/>
    <w:lvl w:ilvl="0" w:tplc="1CB49FC0">
      <w:start w:val="1"/>
      <w:numFmt w:val="bullet"/>
      <w:lvlText w:val=""/>
      <w:lvlJc w:val="left"/>
      <w:pPr>
        <w:ind w:left="720" w:hanging="360"/>
      </w:pPr>
      <w:rPr>
        <w:rFonts w:ascii="Symbol" w:hAnsi="Symbol"/>
      </w:rPr>
    </w:lvl>
    <w:lvl w:ilvl="1" w:tplc="21447AA6">
      <w:start w:val="1"/>
      <w:numFmt w:val="bullet"/>
      <w:lvlText w:val=""/>
      <w:lvlJc w:val="left"/>
      <w:pPr>
        <w:ind w:left="720" w:hanging="360"/>
      </w:pPr>
      <w:rPr>
        <w:rFonts w:ascii="Symbol" w:hAnsi="Symbol"/>
      </w:rPr>
    </w:lvl>
    <w:lvl w:ilvl="2" w:tplc="B8D8C256">
      <w:start w:val="1"/>
      <w:numFmt w:val="bullet"/>
      <w:lvlText w:val=""/>
      <w:lvlJc w:val="left"/>
      <w:pPr>
        <w:ind w:left="720" w:hanging="360"/>
      </w:pPr>
      <w:rPr>
        <w:rFonts w:ascii="Symbol" w:hAnsi="Symbol"/>
      </w:rPr>
    </w:lvl>
    <w:lvl w:ilvl="3" w:tplc="E6A03BDE">
      <w:start w:val="1"/>
      <w:numFmt w:val="bullet"/>
      <w:lvlText w:val=""/>
      <w:lvlJc w:val="left"/>
      <w:pPr>
        <w:ind w:left="720" w:hanging="360"/>
      </w:pPr>
      <w:rPr>
        <w:rFonts w:ascii="Symbol" w:hAnsi="Symbol"/>
      </w:rPr>
    </w:lvl>
    <w:lvl w:ilvl="4" w:tplc="1DA481D0">
      <w:start w:val="1"/>
      <w:numFmt w:val="bullet"/>
      <w:lvlText w:val=""/>
      <w:lvlJc w:val="left"/>
      <w:pPr>
        <w:ind w:left="720" w:hanging="360"/>
      </w:pPr>
      <w:rPr>
        <w:rFonts w:ascii="Symbol" w:hAnsi="Symbol"/>
      </w:rPr>
    </w:lvl>
    <w:lvl w:ilvl="5" w:tplc="8ABCD88A">
      <w:start w:val="1"/>
      <w:numFmt w:val="bullet"/>
      <w:lvlText w:val=""/>
      <w:lvlJc w:val="left"/>
      <w:pPr>
        <w:ind w:left="720" w:hanging="360"/>
      </w:pPr>
      <w:rPr>
        <w:rFonts w:ascii="Symbol" w:hAnsi="Symbol"/>
      </w:rPr>
    </w:lvl>
    <w:lvl w:ilvl="6" w:tplc="A564665E">
      <w:start w:val="1"/>
      <w:numFmt w:val="bullet"/>
      <w:lvlText w:val=""/>
      <w:lvlJc w:val="left"/>
      <w:pPr>
        <w:ind w:left="720" w:hanging="360"/>
      </w:pPr>
      <w:rPr>
        <w:rFonts w:ascii="Symbol" w:hAnsi="Symbol"/>
      </w:rPr>
    </w:lvl>
    <w:lvl w:ilvl="7" w:tplc="9E4EACA2">
      <w:start w:val="1"/>
      <w:numFmt w:val="bullet"/>
      <w:lvlText w:val=""/>
      <w:lvlJc w:val="left"/>
      <w:pPr>
        <w:ind w:left="720" w:hanging="360"/>
      </w:pPr>
      <w:rPr>
        <w:rFonts w:ascii="Symbol" w:hAnsi="Symbol"/>
      </w:rPr>
    </w:lvl>
    <w:lvl w:ilvl="8" w:tplc="668C9C54">
      <w:start w:val="1"/>
      <w:numFmt w:val="bullet"/>
      <w:lvlText w:val=""/>
      <w:lvlJc w:val="left"/>
      <w:pPr>
        <w:ind w:left="720" w:hanging="360"/>
      </w:pPr>
      <w:rPr>
        <w:rFonts w:ascii="Symbol" w:hAnsi="Symbol"/>
      </w:rPr>
    </w:lvl>
  </w:abstractNum>
  <w:abstractNum w:abstractNumId="2" w15:restartNumberingAfterBreak="0">
    <w:nsid w:val="06645ED1"/>
    <w:multiLevelType w:val="multilevel"/>
    <w:tmpl w:val="24F663C8"/>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cs="Times New Roman" w:hint="default"/>
        <w:i w:val="0"/>
        <w:color w:val="auto"/>
      </w:rPr>
    </w:lvl>
    <w:lvl w:ilvl="2">
      <w:start w:val="1"/>
      <w:numFmt w:val="decimal"/>
      <w:lvlText w:val="%3."/>
      <w:lvlJc w:val="left"/>
      <w:pPr>
        <w:ind w:left="1440" w:hanging="360"/>
      </w:pPr>
      <w:rPr>
        <w:rFonts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3" w15:restartNumberingAfterBreak="0">
    <w:nsid w:val="075611F6"/>
    <w:multiLevelType w:val="hybridMultilevel"/>
    <w:tmpl w:val="C0143E7E"/>
    <w:lvl w:ilvl="0" w:tplc="DF707736">
      <w:numFmt w:val="bullet"/>
      <w:lvlText w:val="-"/>
      <w:lvlJc w:val="left"/>
      <w:pPr>
        <w:ind w:left="720" w:hanging="360"/>
      </w:pPr>
      <w:rPr>
        <w:rFonts w:ascii="Calibri" w:eastAsiaTheme="minorEastAsia" w:hAnsi="Calibr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362341"/>
    <w:multiLevelType w:val="multilevel"/>
    <w:tmpl w:val="8E96ABCC"/>
    <w:styleLink w:val="Listaactual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val="0"/>
        <w:i w:val="0"/>
        <w:color w:val="auto"/>
      </w:rPr>
    </w:lvl>
    <w:lvl w:ilvl="2">
      <w:start w:val="1"/>
      <w:numFmt w:val="decimal"/>
      <w:isLgl/>
      <w:lvlText w:val="%1.%2.%3."/>
      <w:lvlJc w:val="left"/>
      <w:pPr>
        <w:ind w:left="720" w:hanging="720"/>
      </w:pPr>
      <w:rPr>
        <w:rFonts w:hint="default"/>
        <w:i w:val="0"/>
        <w:color w:val="auto"/>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4680E9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89107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7BA7F1F"/>
    <w:multiLevelType w:val="hybridMultilevel"/>
    <w:tmpl w:val="20DE364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1D3D6863"/>
    <w:multiLevelType w:val="hybridMultilevel"/>
    <w:tmpl w:val="F0A0BF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DF1707D"/>
    <w:multiLevelType w:val="multilevel"/>
    <w:tmpl w:val="8E96AB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val="0"/>
        <w:i w:val="0"/>
        <w:color w:val="auto"/>
      </w:rPr>
    </w:lvl>
    <w:lvl w:ilvl="2">
      <w:start w:val="1"/>
      <w:numFmt w:val="decimal"/>
      <w:isLgl/>
      <w:lvlText w:val="%1.%2.%3."/>
      <w:lvlJc w:val="left"/>
      <w:pPr>
        <w:ind w:left="720" w:hanging="720"/>
      </w:pPr>
      <w:rPr>
        <w:rFonts w:hint="default"/>
        <w:i w:val="0"/>
        <w:color w:val="auto"/>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22E30CA9"/>
    <w:multiLevelType w:val="multilevel"/>
    <w:tmpl w:val="6ED2CEE2"/>
    <w:lvl w:ilvl="0">
      <w:start w:val="1"/>
      <w:numFmt w:val="decimal"/>
      <w:lvlText w:val="%1."/>
      <w:lvlJc w:val="left"/>
      <w:pPr>
        <w:ind w:left="360" w:hanging="360"/>
      </w:pPr>
      <w:rPr>
        <w:rFonts w:hint="default"/>
        <w:i w:val="0"/>
      </w:rPr>
    </w:lvl>
    <w:lvl w:ilvl="1">
      <w:start w:val="1"/>
      <w:numFmt w:val="decimal"/>
      <w:suff w:val="nothing"/>
      <w:lvlText w:val="%1.%2."/>
      <w:lvlJc w:val="left"/>
      <w:pPr>
        <w:ind w:left="792" w:hanging="432"/>
      </w:pPr>
      <w:rPr>
        <w:rFonts w:hint="default"/>
        <w:b w:val="0"/>
        <w:i w:val="0"/>
        <w:color w:val="auto"/>
      </w:rPr>
    </w:lvl>
    <w:lvl w:ilvl="2">
      <w:start w:val="1"/>
      <w:numFmt w:val="decimal"/>
      <w:suff w:val="nothing"/>
      <w:lvlText w:val="%1.%2.%3."/>
      <w:lvlJc w:val="left"/>
      <w:pPr>
        <w:ind w:left="1212" w:hanging="504"/>
      </w:pPr>
      <w:rPr>
        <w:rFonts w:hint="default"/>
        <w:b w:val="0"/>
        <w:bCs/>
        <w:i w:val="0"/>
        <w:color w:val="auto"/>
        <w:sz w:val="20"/>
        <w:szCs w:val="20"/>
      </w:rPr>
    </w:lvl>
    <w:lvl w:ilvl="3">
      <w:start w:val="1"/>
      <w:numFmt w:val="decimal"/>
      <w:suff w:val="nothing"/>
      <w:lvlText w:val="%1.%2.%3.%4."/>
      <w:lvlJc w:val="left"/>
      <w:pPr>
        <w:ind w:left="2066" w:hanging="648"/>
      </w:pPr>
      <w:rPr>
        <w:rFonts w:hint="default"/>
        <w:b w:val="0"/>
        <w:bCs/>
        <w:i w:val="0"/>
      </w:rPr>
    </w:lvl>
    <w:lvl w:ilvl="4">
      <w:start w:val="1"/>
      <w:numFmt w:val="decimal"/>
      <w:suff w:val="nothing"/>
      <w:lvlText w:val="%1.%2.%3.%4.%5."/>
      <w:lvlJc w:val="left"/>
      <w:pPr>
        <w:ind w:left="2920" w:hanging="794"/>
      </w:pPr>
      <w:rPr>
        <w:rFonts w:hint="default"/>
        <w:i w:val="0"/>
      </w:rPr>
    </w:lvl>
    <w:lvl w:ilvl="5">
      <w:start w:val="1"/>
      <w:numFmt w:val="decimal"/>
      <w:suff w:val="nothing"/>
      <w:lvlText w:val="%1.%2.%3.%4.%5.%6."/>
      <w:lvlJc w:val="left"/>
      <w:pPr>
        <w:ind w:left="3488" w:hanging="936"/>
      </w:pPr>
      <w:rPr>
        <w:rFonts w:hint="default"/>
        <w:lang w:val="en-GB"/>
      </w:rPr>
    </w:lvl>
    <w:lvl w:ilvl="6">
      <w:start w:val="1"/>
      <w:numFmt w:val="decimal"/>
      <w:lvlText w:val="%1.%2.%3.%4.%5.%6.%7."/>
      <w:lvlJc w:val="left"/>
      <w:pPr>
        <w:ind w:left="3774"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ADE40AD"/>
    <w:multiLevelType w:val="hybridMultilevel"/>
    <w:tmpl w:val="F698B41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2" w15:restartNumberingAfterBreak="0">
    <w:nsid w:val="402C2B54"/>
    <w:multiLevelType w:val="multilevel"/>
    <w:tmpl w:val="8E96ABCC"/>
    <w:styleLink w:val="Listaactual1"/>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val="0"/>
        <w:i w:val="0"/>
        <w:color w:val="auto"/>
      </w:rPr>
    </w:lvl>
    <w:lvl w:ilvl="2">
      <w:start w:val="1"/>
      <w:numFmt w:val="decimal"/>
      <w:isLgl/>
      <w:lvlText w:val="%1.%2.%3."/>
      <w:lvlJc w:val="left"/>
      <w:pPr>
        <w:ind w:left="720" w:hanging="720"/>
      </w:pPr>
      <w:rPr>
        <w:rFonts w:hint="default"/>
        <w:i w:val="0"/>
        <w:color w:val="auto"/>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44897FED"/>
    <w:multiLevelType w:val="multilevel"/>
    <w:tmpl w:val="8E96ABCC"/>
    <w:styleLink w:val="Listaactual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val="0"/>
        <w:i w:val="0"/>
        <w:color w:val="auto"/>
      </w:rPr>
    </w:lvl>
    <w:lvl w:ilvl="2">
      <w:start w:val="1"/>
      <w:numFmt w:val="decimal"/>
      <w:isLgl/>
      <w:lvlText w:val="%1.%2.%3."/>
      <w:lvlJc w:val="left"/>
      <w:pPr>
        <w:ind w:left="720" w:hanging="720"/>
      </w:pPr>
      <w:rPr>
        <w:rFonts w:hint="default"/>
        <w:i w:val="0"/>
        <w:color w:val="auto"/>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44953B70"/>
    <w:multiLevelType w:val="hybridMultilevel"/>
    <w:tmpl w:val="0FB6317A"/>
    <w:lvl w:ilvl="0" w:tplc="0C0A0011">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5" w15:restartNumberingAfterBreak="0">
    <w:nsid w:val="4E64205F"/>
    <w:multiLevelType w:val="hybridMultilevel"/>
    <w:tmpl w:val="2B24735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4F7F73DC"/>
    <w:multiLevelType w:val="hybridMultilevel"/>
    <w:tmpl w:val="69DCB8D4"/>
    <w:lvl w:ilvl="0" w:tplc="F7E83F30">
      <w:start w:val="2"/>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1E801A4"/>
    <w:multiLevelType w:val="multilevel"/>
    <w:tmpl w:val="8E96AB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val="0"/>
        <w:i w:val="0"/>
        <w:color w:val="auto"/>
      </w:rPr>
    </w:lvl>
    <w:lvl w:ilvl="2">
      <w:start w:val="1"/>
      <w:numFmt w:val="decimal"/>
      <w:isLgl/>
      <w:lvlText w:val="%1.%2.%3."/>
      <w:lvlJc w:val="left"/>
      <w:pPr>
        <w:ind w:left="720" w:hanging="720"/>
      </w:pPr>
      <w:rPr>
        <w:rFonts w:hint="default"/>
        <w:i w:val="0"/>
        <w:color w:val="auto"/>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55240583"/>
    <w:multiLevelType w:val="multilevel"/>
    <w:tmpl w:val="4B32525C"/>
    <w:lvl w:ilvl="0">
      <w:start w:val="1"/>
      <w:numFmt w:val="decimal"/>
      <w:lvlText w:val="%1."/>
      <w:lvlJc w:val="left"/>
      <w:pPr>
        <w:ind w:left="405" w:hanging="405"/>
      </w:pPr>
      <w:rPr>
        <w:rFonts w:hint="default"/>
      </w:rPr>
    </w:lvl>
    <w:lvl w:ilvl="1">
      <w:start w:val="1"/>
      <w:numFmt w:val="decimal"/>
      <w:lvlText w:val="%1.%2."/>
      <w:lvlJc w:val="left"/>
      <w:pPr>
        <w:ind w:left="585" w:hanging="40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9" w15:restartNumberingAfterBreak="0">
    <w:nsid w:val="59DE5681"/>
    <w:multiLevelType w:val="multilevel"/>
    <w:tmpl w:val="487E685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color w:val="auto"/>
      </w:rPr>
    </w:lvl>
    <w:lvl w:ilvl="2">
      <w:start w:val="1"/>
      <w:numFmt w:val="decimal"/>
      <w:isLgl/>
      <w:lvlText w:val="%1.%2.%3."/>
      <w:lvlJc w:val="left"/>
      <w:pPr>
        <w:ind w:left="720" w:hanging="720"/>
      </w:pPr>
      <w:rPr>
        <w:rFonts w:hint="default"/>
        <w:i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5A302E4D"/>
    <w:multiLevelType w:val="multilevel"/>
    <w:tmpl w:val="8E96ABCC"/>
    <w:styleLink w:val="Listaactual3"/>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val="0"/>
        <w:i w:val="0"/>
        <w:color w:val="auto"/>
      </w:rPr>
    </w:lvl>
    <w:lvl w:ilvl="2">
      <w:start w:val="1"/>
      <w:numFmt w:val="decimal"/>
      <w:isLgl/>
      <w:lvlText w:val="%1.%2.%3."/>
      <w:lvlJc w:val="left"/>
      <w:pPr>
        <w:ind w:left="720" w:hanging="720"/>
      </w:pPr>
      <w:rPr>
        <w:rFonts w:hint="default"/>
        <w:i w:val="0"/>
        <w:color w:val="auto"/>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65B3605E"/>
    <w:multiLevelType w:val="multilevel"/>
    <w:tmpl w:val="24F663C8"/>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cs="Times New Roman" w:hint="default"/>
        <w:i w:val="0"/>
        <w:color w:val="auto"/>
      </w:rPr>
    </w:lvl>
    <w:lvl w:ilvl="2">
      <w:start w:val="1"/>
      <w:numFmt w:val="decimal"/>
      <w:lvlText w:val="%3."/>
      <w:lvlJc w:val="left"/>
      <w:pPr>
        <w:ind w:left="1440" w:hanging="360"/>
      </w:pPr>
      <w:rPr>
        <w:rFonts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22" w15:restartNumberingAfterBreak="0">
    <w:nsid w:val="6E48087D"/>
    <w:multiLevelType w:val="multilevel"/>
    <w:tmpl w:val="9AA0798E"/>
    <w:lvl w:ilvl="0">
      <w:start w:val="4"/>
      <w:numFmt w:val="decimal"/>
      <w:lvlText w:val="%1."/>
      <w:lvlJc w:val="left"/>
      <w:pPr>
        <w:ind w:left="360" w:hanging="360"/>
      </w:pPr>
      <w:rPr>
        <w:rFonts w:hint="default"/>
        <w:i w:val="0"/>
      </w:rPr>
    </w:lvl>
    <w:lvl w:ilvl="1">
      <w:start w:val="1"/>
      <w:numFmt w:val="decimal"/>
      <w:suff w:val="nothing"/>
      <w:lvlText w:val="%1.%2."/>
      <w:lvlJc w:val="left"/>
      <w:pPr>
        <w:ind w:left="792" w:hanging="432"/>
      </w:pPr>
      <w:rPr>
        <w:rFonts w:hint="default"/>
        <w:b w:val="0"/>
        <w:i w:val="0"/>
        <w:color w:val="auto"/>
      </w:rPr>
    </w:lvl>
    <w:lvl w:ilvl="2">
      <w:start w:val="1"/>
      <w:numFmt w:val="decimal"/>
      <w:suff w:val="nothing"/>
      <w:lvlText w:val="%1.%2.%3."/>
      <w:lvlJc w:val="left"/>
      <w:pPr>
        <w:ind w:left="1212" w:hanging="504"/>
      </w:pPr>
      <w:rPr>
        <w:rFonts w:hint="default"/>
        <w:b w:val="0"/>
        <w:bCs/>
        <w:i w:val="0"/>
        <w:color w:val="auto"/>
        <w:sz w:val="20"/>
        <w:szCs w:val="20"/>
      </w:rPr>
    </w:lvl>
    <w:lvl w:ilvl="3">
      <w:start w:val="1"/>
      <w:numFmt w:val="decimal"/>
      <w:suff w:val="nothing"/>
      <w:lvlText w:val="%1.%2.%3.%4."/>
      <w:lvlJc w:val="left"/>
      <w:pPr>
        <w:ind w:left="2066" w:hanging="648"/>
      </w:pPr>
      <w:rPr>
        <w:rFonts w:hint="default"/>
        <w:b w:val="0"/>
        <w:bCs/>
        <w:i w:val="0"/>
      </w:rPr>
    </w:lvl>
    <w:lvl w:ilvl="4">
      <w:start w:val="1"/>
      <w:numFmt w:val="decimal"/>
      <w:suff w:val="nothing"/>
      <w:lvlText w:val="%1.%2.%3.%4.%5."/>
      <w:lvlJc w:val="left"/>
      <w:pPr>
        <w:ind w:left="2920" w:hanging="794"/>
      </w:pPr>
      <w:rPr>
        <w:rFonts w:hint="default"/>
        <w:i w:val="0"/>
      </w:rPr>
    </w:lvl>
    <w:lvl w:ilvl="5">
      <w:start w:val="1"/>
      <w:numFmt w:val="decimal"/>
      <w:suff w:val="nothing"/>
      <w:lvlText w:val="%1.%2.%3.%4.%5.%6."/>
      <w:lvlJc w:val="left"/>
      <w:pPr>
        <w:ind w:left="3488" w:hanging="936"/>
      </w:pPr>
      <w:rPr>
        <w:rFonts w:hint="default"/>
      </w:rPr>
    </w:lvl>
    <w:lvl w:ilvl="6">
      <w:start w:val="1"/>
      <w:numFmt w:val="decimal"/>
      <w:lvlText w:val="%1.%2.%3.%4.%5.%6.%7."/>
      <w:lvlJc w:val="left"/>
      <w:pPr>
        <w:ind w:left="3774"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EA7593D"/>
    <w:multiLevelType w:val="hybridMultilevel"/>
    <w:tmpl w:val="87B468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4AB1501"/>
    <w:multiLevelType w:val="multilevel"/>
    <w:tmpl w:val="24F663C8"/>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cs="Times New Roman" w:hint="default"/>
        <w:i w:val="0"/>
        <w:color w:val="auto"/>
      </w:rPr>
    </w:lvl>
    <w:lvl w:ilvl="2">
      <w:start w:val="1"/>
      <w:numFmt w:val="decimal"/>
      <w:lvlText w:val="%3."/>
      <w:lvlJc w:val="left"/>
      <w:pPr>
        <w:ind w:left="1440" w:hanging="360"/>
      </w:pPr>
      <w:rPr>
        <w:rFonts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25" w15:restartNumberingAfterBreak="0">
    <w:nsid w:val="7D156127"/>
    <w:multiLevelType w:val="hybridMultilevel"/>
    <w:tmpl w:val="C2EEA0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14"/>
  </w:num>
  <w:num w:numId="4">
    <w:abstractNumId w:val="11"/>
  </w:num>
  <w:num w:numId="5">
    <w:abstractNumId w:val="16"/>
  </w:num>
  <w:num w:numId="6">
    <w:abstractNumId w:val="1"/>
  </w:num>
  <w:num w:numId="7">
    <w:abstractNumId w:val="23"/>
  </w:num>
  <w:num w:numId="8">
    <w:abstractNumId w:val="24"/>
  </w:num>
  <w:num w:numId="9">
    <w:abstractNumId w:val="2"/>
  </w:num>
  <w:num w:numId="10">
    <w:abstractNumId w:val="10"/>
  </w:num>
  <w:num w:numId="11">
    <w:abstractNumId w:val="19"/>
  </w:num>
  <w:num w:numId="12">
    <w:abstractNumId w:val="7"/>
  </w:num>
  <w:num w:numId="13">
    <w:abstractNumId w:val="25"/>
  </w:num>
  <w:num w:numId="14">
    <w:abstractNumId w:val="18"/>
  </w:num>
  <w:num w:numId="15">
    <w:abstractNumId w:val="15"/>
  </w:num>
  <w:num w:numId="16">
    <w:abstractNumId w:val="8"/>
  </w:num>
  <w:num w:numId="17">
    <w:abstractNumId w:val="9"/>
  </w:num>
  <w:num w:numId="18">
    <w:abstractNumId w:val="12"/>
  </w:num>
  <w:num w:numId="19">
    <w:abstractNumId w:val="5"/>
  </w:num>
  <w:num w:numId="20">
    <w:abstractNumId w:val="4"/>
  </w:num>
  <w:num w:numId="21">
    <w:abstractNumId w:val="6"/>
  </w:num>
  <w:num w:numId="22">
    <w:abstractNumId w:val="20"/>
  </w:num>
  <w:num w:numId="23">
    <w:abstractNumId w:val="17"/>
  </w:num>
  <w:num w:numId="24">
    <w:abstractNumId w:val="13"/>
  </w:num>
  <w:num w:numId="25">
    <w:abstractNumId w:val="0"/>
  </w:num>
  <w:num w:numId="26">
    <w:abstractNumId w:val="2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rene Pérez Ibarra">
    <w15:presenceInfo w15:providerId="None" w15:userId="Irene Pérez Ibar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5E0"/>
    <w:rsid w:val="0000361F"/>
    <w:rsid w:val="0001427E"/>
    <w:rsid w:val="000149D0"/>
    <w:rsid w:val="000212DE"/>
    <w:rsid w:val="00046AFF"/>
    <w:rsid w:val="000472E0"/>
    <w:rsid w:val="00047806"/>
    <w:rsid w:val="00051E31"/>
    <w:rsid w:val="00052223"/>
    <w:rsid w:val="000620BA"/>
    <w:rsid w:val="00063986"/>
    <w:rsid w:val="0006496C"/>
    <w:rsid w:val="000651DB"/>
    <w:rsid w:val="00067376"/>
    <w:rsid w:val="000770A2"/>
    <w:rsid w:val="00077EC1"/>
    <w:rsid w:val="00081B9E"/>
    <w:rsid w:val="00081D24"/>
    <w:rsid w:val="000854D6"/>
    <w:rsid w:val="00085968"/>
    <w:rsid w:val="000A3D6F"/>
    <w:rsid w:val="000A5043"/>
    <w:rsid w:val="000B1F21"/>
    <w:rsid w:val="000B719C"/>
    <w:rsid w:val="000B78DF"/>
    <w:rsid w:val="000B7BD5"/>
    <w:rsid w:val="000C60C1"/>
    <w:rsid w:val="000C798E"/>
    <w:rsid w:val="000C7C04"/>
    <w:rsid w:val="000D0E50"/>
    <w:rsid w:val="000D33C9"/>
    <w:rsid w:val="000D3F73"/>
    <w:rsid w:val="000D4CC0"/>
    <w:rsid w:val="000D69A4"/>
    <w:rsid w:val="000E1AC9"/>
    <w:rsid w:val="000E2B59"/>
    <w:rsid w:val="000E7B49"/>
    <w:rsid w:val="000F2BEB"/>
    <w:rsid w:val="000F58E6"/>
    <w:rsid w:val="000F6C39"/>
    <w:rsid w:val="000F78FA"/>
    <w:rsid w:val="00102A91"/>
    <w:rsid w:val="001122B8"/>
    <w:rsid w:val="00117C2F"/>
    <w:rsid w:val="00125F06"/>
    <w:rsid w:val="0012632C"/>
    <w:rsid w:val="001345E5"/>
    <w:rsid w:val="00135CDC"/>
    <w:rsid w:val="001401D8"/>
    <w:rsid w:val="00146A42"/>
    <w:rsid w:val="001470F2"/>
    <w:rsid w:val="00153603"/>
    <w:rsid w:val="00164469"/>
    <w:rsid w:val="001659B9"/>
    <w:rsid w:val="00170E79"/>
    <w:rsid w:val="0017288B"/>
    <w:rsid w:val="001769F3"/>
    <w:rsid w:val="00176BB9"/>
    <w:rsid w:val="00180D83"/>
    <w:rsid w:val="00180E34"/>
    <w:rsid w:val="00180EE0"/>
    <w:rsid w:val="00181130"/>
    <w:rsid w:val="00190798"/>
    <w:rsid w:val="00190F92"/>
    <w:rsid w:val="00191F78"/>
    <w:rsid w:val="00192614"/>
    <w:rsid w:val="00193B03"/>
    <w:rsid w:val="00194AE4"/>
    <w:rsid w:val="001A557A"/>
    <w:rsid w:val="001A6B7A"/>
    <w:rsid w:val="001A75AD"/>
    <w:rsid w:val="001B03F5"/>
    <w:rsid w:val="001B1921"/>
    <w:rsid w:val="001B3DE0"/>
    <w:rsid w:val="001B51FC"/>
    <w:rsid w:val="001C1A0E"/>
    <w:rsid w:val="001C2A1F"/>
    <w:rsid w:val="001C59AF"/>
    <w:rsid w:val="001C5F11"/>
    <w:rsid w:val="001D2A20"/>
    <w:rsid w:val="001D78F4"/>
    <w:rsid w:val="001D7982"/>
    <w:rsid w:val="001F128F"/>
    <w:rsid w:val="001F14E9"/>
    <w:rsid w:val="001F5821"/>
    <w:rsid w:val="002002AA"/>
    <w:rsid w:val="0020115D"/>
    <w:rsid w:val="00205D59"/>
    <w:rsid w:val="0021752F"/>
    <w:rsid w:val="002319EA"/>
    <w:rsid w:val="00231FBF"/>
    <w:rsid w:val="00236345"/>
    <w:rsid w:val="00237FAC"/>
    <w:rsid w:val="002402F6"/>
    <w:rsid w:val="00240493"/>
    <w:rsid w:val="00253C12"/>
    <w:rsid w:val="00263ED1"/>
    <w:rsid w:val="0026525E"/>
    <w:rsid w:val="0026550F"/>
    <w:rsid w:val="00273E0B"/>
    <w:rsid w:val="002743C1"/>
    <w:rsid w:val="002758EB"/>
    <w:rsid w:val="00285730"/>
    <w:rsid w:val="00293987"/>
    <w:rsid w:val="002939E9"/>
    <w:rsid w:val="002B1F43"/>
    <w:rsid w:val="002B461D"/>
    <w:rsid w:val="002B500F"/>
    <w:rsid w:val="002B69A7"/>
    <w:rsid w:val="002C08D0"/>
    <w:rsid w:val="002C2A29"/>
    <w:rsid w:val="002C3228"/>
    <w:rsid w:val="002C36D8"/>
    <w:rsid w:val="002C48AD"/>
    <w:rsid w:val="002C4AB4"/>
    <w:rsid w:val="002E474B"/>
    <w:rsid w:val="002E575A"/>
    <w:rsid w:val="002E5FF3"/>
    <w:rsid w:val="002E769B"/>
    <w:rsid w:val="002F2527"/>
    <w:rsid w:val="002F3B07"/>
    <w:rsid w:val="002F583B"/>
    <w:rsid w:val="0030349A"/>
    <w:rsid w:val="003068F5"/>
    <w:rsid w:val="00310B38"/>
    <w:rsid w:val="0031666D"/>
    <w:rsid w:val="0032172A"/>
    <w:rsid w:val="00323B4E"/>
    <w:rsid w:val="00326B0A"/>
    <w:rsid w:val="00327CAE"/>
    <w:rsid w:val="0033178D"/>
    <w:rsid w:val="0033542E"/>
    <w:rsid w:val="00336665"/>
    <w:rsid w:val="0033715D"/>
    <w:rsid w:val="00337E96"/>
    <w:rsid w:val="00341DE4"/>
    <w:rsid w:val="00343B19"/>
    <w:rsid w:val="00345B7F"/>
    <w:rsid w:val="00347AAB"/>
    <w:rsid w:val="00350228"/>
    <w:rsid w:val="00350D2E"/>
    <w:rsid w:val="00353E3D"/>
    <w:rsid w:val="00355F48"/>
    <w:rsid w:val="00362572"/>
    <w:rsid w:val="00366697"/>
    <w:rsid w:val="00372151"/>
    <w:rsid w:val="0037393D"/>
    <w:rsid w:val="00373A0E"/>
    <w:rsid w:val="003744F6"/>
    <w:rsid w:val="0037682C"/>
    <w:rsid w:val="00381654"/>
    <w:rsid w:val="00384343"/>
    <w:rsid w:val="00384B77"/>
    <w:rsid w:val="003851AF"/>
    <w:rsid w:val="00385B8A"/>
    <w:rsid w:val="0038624C"/>
    <w:rsid w:val="003863B6"/>
    <w:rsid w:val="00387753"/>
    <w:rsid w:val="00391F02"/>
    <w:rsid w:val="00393BEB"/>
    <w:rsid w:val="003A12D6"/>
    <w:rsid w:val="003A4846"/>
    <w:rsid w:val="003A4F59"/>
    <w:rsid w:val="003B0D62"/>
    <w:rsid w:val="003B5FC1"/>
    <w:rsid w:val="003C13E7"/>
    <w:rsid w:val="003C14DB"/>
    <w:rsid w:val="003D067B"/>
    <w:rsid w:val="003D6055"/>
    <w:rsid w:val="003D6999"/>
    <w:rsid w:val="003E6B05"/>
    <w:rsid w:val="003E785B"/>
    <w:rsid w:val="003F2D0F"/>
    <w:rsid w:val="003F47A2"/>
    <w:rsid w:val="00403223"/>
    <w:rsid w:val="00403DA7"/>
    <w:rsid w:val="00406A94"/>
    <w:rsid w:val="00410EEC"/>
    <w:rsid w:val="00411F79"/>
    <w:rsid w:val="00417C90"/>
    <w:rsid w:val="00417EAD"/>
    <w:rsid w:val="00421954"/>
    <w:rsid w:val="00422070"/>
    <w:rsid w:val="00423328"/>
    <w:rsid w:val="004271D2"/>
    <w:rsid w:val="00445B0B"/>
    <w:rsid w:val="00453D49"/>
    <w:rsid w:val="00455F08"/>
    <w:rsid w:val="004576C6"/>
    <w:rsid w:val="004577C9"/>
    <w:rsid w:val="0046116A"/>
    <w:rsid w:val="00462C64"/>
    <w:rsid w:val="004637F0"/>
    <w:rsid w:val="00463A71"/>
    <w:rsid w:val="004649CC"/>
    <w:rsid w:val="00473C46"/>
    <w:rsid w:val="00475705"/>
    <w:rsid w:val="0047582B"/>
    <w:rsid w:val="004803DB"/>
    <w:rsid w:val="00480FA1"/>
    <w:rsid w:val="0048237C"/>
    <w:rsid w:val="00486CFD"/>
    <w:rsid w:val="0048763E"/>
    <w:rsid w:val="00491048"/>
    <w:rsid w:val="00492021"/>
    <w:rsid w:val="00496034"/>
    <w:rsid w:val="00497C30"/>
    <w:rsid w:val="004A6B0C"/>
    <w:rsid w:val="004A6C3A"/>
    <w:rsid w:val="004B201D"/>
    <w:rsid w:val="004B4637"/>
    <w:rsid w:val="004C1A26"/>
    <w:rsid w:val="004D318C"/>
    <w:rsid w:val="004E2D30"/>
    <w:rsid w:val="004E2FD1"/>
    <w:rsid w:val="004E30D3"/>
    <w:rsid w:val="004E3613"/>
    <w:rsid w:val="004E442A"/>
    <w:rsid w:val="004F1F4C"/>
    <w:rsid w:val="004F3BA6"/>
    <w:rsid w:val="00500643"/>
    <w:rsid w:val="00505DD1"/>
    <w:rsid w:val="00510237"/>
    <w:rsid w:val="00511240"/>
    <w:rsid w:val="005147EE"/>
    <w:rsid w:val="005161A8"/>
    <w:rsid w:val="00516714"/>
    <w:rsid w:val="00521517"/>
    <w:rsid w:val="00522E22"/>
    <w:rsid w:val="00527059"/>
    <w:rsid w:val="005273FA"/>
    <w:rsid w:val="0052786B"/>
    <w:rsid w:val="0053250E"/>
    <w:rsid w:val="00544D47"/>
    <w:rsid w:val="00554C77"/>
    <w:rsid w:val="005551C7"/>
    <w:rsid w:val="00565962"/>
    <w:rsid w:val="00566D54"/>
    <w:rsid w:val="00571B63"/>
    <w:rsid w:val="00573F66"/>
    <w:rsid w:val="00584039"/>
    <w:rsid w:val="005856B2"/>
    <w:rsid w:val="00591928"/>
    <w:rsid w:val="00596CBC"/>
    <w:rsid w:val="005A3A02"/>
    <w:rsid w:val="005A597B"/>
    <w:rsid w:val="005B199C"/>
    <w:rsid w:val="005B44F5"/>
    <w:rsid w:val="005B7680"/>
    <w:rsid w:val="005B78D6"/>
    <w:rsid w:val="005C2428"/>
    <w:rsid w:val="005C59C6"/>
    <w:rsid w:val="005D2002"/>
    <w:rsid w:val="005D4DBB"/>
    <w:rsid w:val="005D7435"/>
    <w:rsid w:val="005E0602"/>
    <w:rsid w:val="005E6D50"/>
    <w:rsid w:val="005F11E2"/>
    <w:rsid w:val="005F4D8F"/>
    <w:rsid w:val="005F7FD0"/>
    <w:rsid w:val="00601261"/>
    <w:rsid w:val="0061271E"/>
    <w:rsid w:val="006151CE"/>
    <w:rsid w:val="006210C8"/>
    <w:rsid w:val="00622542"/>
    <w:rsid w:val="00624139"/>
    <w:rsid w:val="0063420B"/>
    <w:rsid w:val="00637217"/>
    <w:rsid w:val="0064775E"/>
    <w:rsid w:val="0065013D"/>
    <w:rsid w:val="00651746"/>
    <w:rsid w:val="00651910"/>
    <w:rsid w:val="00660574"/>
    <w:rsid w:val="00660F18"/>
    <w:rsid w:val="00662B60"/>
    <w:rsid w:val="00670CBE"/>
    <w:rsid w:val="006726D6"/>
    <w:rsid w:val="006800D1"/>
    <w:rsid w:val="00681746"/>
    <w:rsid w:val="00691673"/>
    <w:rsid w:val="006A1AFE"/>
    <w:rsid w:val="006B23B4"/>
    <w:rsid w:val="006B3E96"/>
    <w:rsid w:val="006B61F2"/>
    <w:rsid w:val="006B7275"/>
    <w:rsid w:val="006C1CDF"/>
    <w:rsid w:val="006D2199"/>
    <w:rsid w:val="006E0E84"/>
    <w:rsid w:val="006E1E72"/>
    <w:rsid w:val="006E2139"/>
    <w:rsid w:val="006E40E4"/>
    <w:rsid w:val="006F5394"/>
    <w:rsid w:val="0070192F"/>
    <w:rsid w:val="007057AF"/>
    <w:rsid w:val="007108D7"/>
    <w:rsid w:val="00711010"/>
    <w:rsid w:val="00712F89"/>
    <w:rsid w:val="00721C68"/>
    <w:rsid w:val="00721E04"/>
    <w:rsid w:val="0072344D"/>
    <w:rsid w:val="00732282"/>
    <w:rsid w:val="00732F28"/>
    <w:rsid w:val="00733343"/>
    <w:rsid w:val="007333E8"/>
    <w:rsid w:val="007376A1"/>
    <w:rsid w:val="0074276F"/>
    <w:rsid w:val="00744B05"/>
    <w:rsid w:val="00751684"/>
    <w:rsid w:val="00753441"/>
    <w:rsid w:val="00755A36"/>
    <w:rsid w:val="00763316"/>
    <w:rsid w:val="00764DE4"/>
    <w:rsid w:val="007660F8"/>
    <w:rsid w:val="00770013"/>
    <w:rsid w:val="0077044B"/>
    <w:rsid w:val="00771648"/>
    <w:rsid w:val="00772272"/>
    <w:rsid w:val="007876C8"/>
    <w:rsid w:val="00790A07"/>
    <w:rsid w:val="007A1EC5"/>
    <w:rsid w:val="007A22B4"/>
    <w:rsid w:val="007A58C4"/>
    <w:rsid w:val="007A6000"/>
    <w:rsid w:val="007B1AC9"/>
    <w:rsid w:val="007B20BF"/>
    <w:rsid w:val="007B30B4"/>
    <w:rsid w:val="007B560D"/>
    <w:rsid w:val="007C554C"/>
    <w:rsid w:val="007C7873"/>
    <w:rsid w:val="007D2BA6"/>
    <w:rsid w:val="007E2845"/>
    <w:rsid w:val="007E3C41"/>
    <w:rsid w:val="007E406B"/>
    <w:rsid w:val="007E4D98"/>
    <w:rsid w:val="007F003C"/>
    <w:rsid w:val="007F0E52"/>
    <w:rsid w:val="007F3E91"/>
    <w:rsid w:val="00800973"/>
    <w:rsid w:val="00801928"/>
    <w:rsid w:val="008055B9"/>
    <w:rsid w:val="00810960"/>
    <w:rsid w:val="00812AEB"/>
    <w:rsid w:val="0081472E"/>
    <w:rsid w:val="00815FF7"/>
    <w:rsid w:val="00826F03"/>
    <w:rsid w:val="008275E8"/>
    <w:rsid w:val="008327A6"/>
    <w:rsid w:val="00832C7C"/>
    <w:rsid w:val="00835B64"/>
    <w:rsid w:val="0083615B"/>
    <w:rsid w:val="00840563"/>
    <w:rsid w:val="0084360F"/>
    <w:rsid w:val="008472F2"/>
    <w:rsid w:val="00850168"/>
    <w:rsid w:val="00857DBB"/>
    <w:rsid w:val="00857FDE"/>
    <w:rsid w:val="00867BBF"/>
    <w:rsid w:val="008818F3"/>
    <w:rsid w:val="00882967"/>
    <w:rsid w:val="00882C79"/>
    <w:rsid w:val="00885CA6"/>
    <w:rsid w:val="00890B68"/>
    <w:rsid w:val="008A1928"/>
    <w:rsid w:val="008A1C95"/>
    <w:rsid w:val="008A3882"/>
    <w:rsid w:val="008A4611"/>
    <w:rsid w:val="008B331A"/>
    <w:rsid w:val="008C0F4A"/>
    <w:rsid w:val="008C1132"/>
    <w:rsid w:val="008C1517"/>
    <w:rsid w:val="008C56FF"/>
    <w:rsid w:val="008C70FA"/>
    <w:rsid w:val="008D2F9F"/>
    <w:rsid w:val="008D30FB"/>
    <w:rsid w:val="008E56C1"/>
    <w:rsid w:val="008E7880"/>
    <w:rsid w:val="008E78D8"/>
    <w:rsid w:val="008F1CDB"/>
    <w:rsid w:val="008F66CC"/>
    <w:rsid w:val="008F6CC7"/>
    <w:rsid w:val="009010A1"/>
    <w:rsid w:val="00905B96"/>
    <w:rsid w:val="00907168"/>
    <w:rsid w:val="009105C3"/>
    <w:rsid w:val="00912B44"/>
    <w:rsid w:val="00915977"/>
    <w:rsid w:val="00916C12"/>
    <w:rsid w:val="0092189E"/>
    <w:rsid w:val="00923D30"/>
    <w:rsid w:val="00925325"/>
    <w:rsid w:val="009344D3"/>
    <w:rsid w:val="00936FA0"/>
    <w:rsid w:val="00946AD3"/>
    <w:rsid w:val="00951AA5"/>
    <w:rsid w:val="009522E8"/>
    <w:rsid w:val="00964573"/>
    <w:rsid w:val="00964A91"/>
    <w:rsid w:val="0097242C"/>
    <w:rsid w:val="00980504"/>
    <w:rsid w:val="009963EA"/>
    <w:rsid w:val="00997015"/>
    <w:rsid w:val="00997CDE"/>
    <w:rsid w:val="009A1009"/>
    <w:rsid w:val="009A1369"/>
    <w:rsid w:val="009B3191"/>
    <w:rsid w:val="009B48A2"/>
    <w:rsid w:val="009C0DE5"/>
    <w:rsid w:val="009D3F2B"/>
    <w:rsid w:val="009D5EC1"/>
    <w:rsid w:val="009D6B01"/>
    <w:rsid w:val="009E4CCA"/>
    <w:rsid w:val="009F1F24"/>
    <w:rsid w:val="009F3404"/>
    <w:rsid w:val="00A00C36"/>
    <w:rsid w:val="00A037F9"/>
    <w:rsid w:val="00A04731"/>
    <w:rsid w:val="00A049A7"/>
    <w:rsid w:val="00A100FA"/>
    <w:rsid w:val="00A11CAD"/>
    <w:rsid w:val="00A20E04"/>
    <w:rsid w:val="00A2334B"/>
    <w:rsid w:val="00A24FCB"/>
    <w:rsid w:val="00A3106D"/>
    <w:rsid w:val="00A337CC"/>
    <w:rsid w:val="00A42BCA"/>
    <w:rsid w:val="00A4339B"/>
    <w:rsid w:val="00A438B4"/>
    <w:rsid w:val="00A4509F"/>
    <w:rsid w:val="00A453F0"/>
    <w:rsid w:val="00A52561"/>
    <w:rsid w:val="00A5583A"/>
    <w:rsid w:val="00A565F3"/>
    <w:rsid w:val="00A60BD5"/>
    <w:rsid w:val="00A61EDD"/>
    <w:rsid w:val="00A6653A"/>
    <w:rsid w:val="00A6680D"/>
    <w:rsid w:val="00A70117"/>
    <w:rsid w:val="00A72875"/>
    <w:rsid w:val="00A77E9C"/>
    <w:rsid w:val="00A82DC4"/>
    <w:rsid w:val="00A84F56"/>
    <w:rsid w:val="00A879FE"/>
    <w:rsid w:val="00A91B1C"/>
    <w:rsid w:val="00A9240A"/>
    <w:rsid w:val="00A96AB2"/>
    <w:rsid w:val="00AA014C"/>
    <w:rsid w:val="00AA11E6"/>
    <w:rsid w:val="00AB61BD"/>
    <w:rsid w:val="00AC7838"/>
    <w:rsid w:val="00AD0046"/>
    <w:rsid w:val="00AD2340"/>
    <w:rsid w:val="00AD542E"/>
    <w:rsid w:val="00AD5654"/>
    <w:rsid w:val="00AD60CE"/>
    <w:rsid w:val="00AD7E25"/>
    <w:rsid w:val="00AE0146"/>
    <w:rsid w:val="00AE1D52"/>
    <w:rsid w:val="00AE235E"/>
    <w:rsid w:val="00AE30F2"/>
    <w:rsid w:val="00AE5786"/>
    <w:rsid w:val="00AF1E8A"/>
    <w:rsid w:val="00AF25E1"/>
    <w:rsid w:val="00AF6174"/>
    <w:rsid w:val="00B02ADF"/>
    <w:rsid w:val="00B03E9F"/>
    <w:rsid w:val="00B0664D"/>
    <w:rsid w:val="00B06820"/>
    <w:rsid w:val="00B1565C"/>
    <w:rsid w:val="00B202C5"/>
    <w:rsid w:val="00B21720"/>
    <w:rsid w:val="00B3113E"/>
    <w:rsid w:val="00B36B6C"/>
    <w:rsid w:val="00B46B4A"/>
    <w:rsid w:val="00B4787E"/>
    <w:rsid w:val="00B50656"/>
    <w:rsid w:val="00B50D7B"/>
    <w:rsid w:val="00B61DA2"/>
    <w:rsid w:val="00B634E9"/>
    <w:rsid w:val="00B65C55"/>
    <w:rsid w:val="00B66654"/>
    <w:rsid w:val="00B71C37"/>
    <w:rsid w:val="00B724A0"/>
    <w:rsid w:val="00B815DD"/>
    <w:rsid w:val="00B846B9"/>
    <w:rsid w:val="00B87AAE"/>
    <w:rsid w:val="00B9260C"/>
    <w:rsid w:val="00B92CC4"/>
    <w:rsid w:val="00B97B49"/>
    <w:rsid w:val="00BA0260"/>
    <w:rsid w:val="00BA64E0"/>
    <w:rsid w:val="00BB060F"/>
    <w:rsid w:val="00BB18AE"/>
    <w:rsid w:val="00BB359C"/>
    <w:rsid w:val="00BB40E9"/>
    <w:rsid w:val="00BB4154"/>
    <w:rsid w:val="00BB4C08"/>
    <w:rsid w:val="00BE1993"/>
    <w:rsid w:val="00BE7519"/>
    <w:rsid w:val="00BF42B1"/>
    <w:rsid w:val="00BF44CF"/>
    <w:rsid w:val="00BF5CE5"/>
    <w:rsid w:val="00C054F5"/>
    <w:rsid w:val="00C0656C"/>
    <w:rsid w:val="00C07C69"/>
    <w:rsid w:val="00C1047B"/>
    <w:rsid w:val="00C12BBA"/>
    <w:rsid w:val="00C201EE"/>
    <w:rsid w:val="00C21395"/>
    <w:rsid w:val="00C24768"/>
    <w:rsid w:val="00C35E82"/>
    <w:rsid w:val="00C40B6E"/>
    <w:rsid w:val="00C40FB1"/>
    <w:rsid w:val="00C47685"/>
    <w:rsid w:val="00C53159"/>
    <w:rsid w:val="00C60BA8"/>
    <w:rsid w:val="00C63E91"/>
    <w:rsid w:val="00C65253"/>
    <w:rsid w:val="00C71C0C"/>
    <w:rsid w:val="00C844FC"/>
    <w:rsid w:val="00C87D45"/>
    <w:rsid w:val="00C92111"/>
    <w:rsid w:val="00C93C21"/>
    <w:rsid w:val="00C94821"/>
    <w:rsid w:val="00CA1738"/>
    <w:rsid w:val="00CA1D81"/>
    <w:rsid w:val="00CB02B3"/>
    <w:rsid w:val="00CB0CDF"/>
    <w:rsid w:val="00CC3C31"/>
    <w:rsid w:val="00CC41D1"/>
    <w:rsid w:val="00CC4D5C"/>
    <w:rsid w:val="00CD00EF"/>
    <w:rsid w:val="00CD4941"/>
    <w:rsid w:val="00CD738F"/>
    <w:rsid w:val="00CE18D9"/>
    <w:rsid w:val="00CF27FE"/>
    <w:rsid w:val="00CF3639"/>
    <w:rsid w:val="00CF5B4F"/>
    <w:rsid w:val="00CF7976"/>
    <w:rsid w:val="00CF7A86"/>
    <w:rsid w:val="00D0025D"/>
    <w:rsid w:val="00D002CE"/>
    <w:rsid w:val="00D068AB"/>
    <w:rsid w:val="00D107F1"/>
    <w:rsid w:val="00D12B8F"/>
    <w:rsid w:val="00D13D65"/>
    <w:rsid w:val="00D14E47"/>
    <w:rsid w:val="00D170C4"/>
    <w:rsid w:val="00D2088B"/>
    <w:rsid w:val="00D25211"/>
    <w:rsid w:val="00D35290"/>
    <w:rsid w:val="00D3611F"/>
    <w:rsid w:val="00D43D77"/>
    <w:rsid w:val="00D463EF"/>
    <w:rsid w:val="00D46F3E"/>
    <w:rsid w:val="00D64904"/>
    <w:rsid w:val="00D663D0"/>
    <w:rsid w:val="00D72961"/>
    <w:rsid w:val="00D73D28"/>
    <w:rsid w:val="00D749A2"/>
    <w:rsid w:val="00D764A9"/>
    <w:rsid w:val="00D76BD3"/>
    <w:rsid w:val="00D85F1A"/>
    <w:rsid w:val="00D91E3A"/>
    <w:rsid w:val="00DA59C9"/>
    <w:rsid w:val="00DA7A69"/>
    <w:rsid w:val="00DB62A0"/>
    <w:rsid w:val="00DB6603"/>
    <w:rsid w:val="00DC5649"/>
    <w:rsid w:val="00DC568A"/>
    <w:rsid w:val="00DC6CEF"/>
    <w:rsid w:val="00DD0D96"/>
    <w:rsid w:val="00DD20FC"/>
    <w:rsid w:val="00DE02FE"/>
    <w:rsid w:val="00DE100B"/>
    <w:rsid w:val="00DE10FA"/>
    <w:rsid w:val="00DE7B5F"/>
    <w:rsid w:val="00DF01BF"/>
    <w:rsid w:val="00DF152D"/>
    <w:rsid w:val="00DF3D58"/>
    <w:rsid w:val="00E016EE"/>
    <w:rsid w:val="00E025E6"/>
    <w:rsid w:val="00E16E41"/>
    <w:rsid w:val="00E25F30"/>
    <w:rsid w:val="00E3367F"/>
    <w:rsid w:val="00E35075"/>
    <w:rsid w:val="00E3697C"/>
    <w:rsid w:val="00E3763C"/>
    <w:rsid w:val="00E40613"/>
    <w:rsid w:val="00E414E5"/>
    <w:rsid w:val="00E42961"/>
    <w:rsid w:val="00E43602"/>
    <w:rsid w:val="00E45335"/>
    <w:rsid w:val="00E46220"/>
    <w:rsid w:val="00E502BB"/>
    <w:rsid w:val="00E53ECB"/>
    <w:rsid w:val="00E54A18"/>
    <w:rsid w:val="00E55C79"/>
    <w:rsid w:val="00E61EB5"/>
    <w:rsid w:val="00E62AD7"/>
    <w:rsid w:val="00E66EE2"/>
    <w:rsid w:val="00E66FF9"/>
    <w:rsid w:val="00E733BC"/>
    <w:rsid w:val="00E7364A"/>
    <w:rsid w:val="00E755E1"/>
    <w:rsid w:val="00E7751D"/>
    <w:rsid w:val="00E7751E"/>
    <w:rsid w:val="00E831FE"/>
    <w:rsid w:val="00E83DD1"/>
    <w:rsid w:val="00E844FE"/>
    <w:rsid w:val="00E9019C"/>
    <w:rsid w:val="00E90266"/>
    <w:rsid w:val="00E914F6"/>
    <w:rsid w:val="00E933F7"/>
    <w:rsid w:val="00E97A7D"/>
    <w:rsid w:val="00EA287E"/>
    <w:rsid w:val="00EA4345"/>
    <w:rsid w:val="00EC4659"/>
    <w:rsid w:val="00ED26FA"/>
    <w:rsid w:val="00ED3637"/>
    <w:rsid w:val="00ED7D07"/>
    <w:rsid w:val="00EE4375"/>
    <w:rsid w:val="00EE4ADE"/>
    <w:rsid w:val="00EE5412"/>
    <w:rsid w:val="00EE60B2"/>
    <w:rsid w:val="00EF4A28"/>
    <w:rsid w:val="00F015E0"/>
    <w:rsid w:val="00F026DF"/>
    <w:rsid w:val="00F038F2"/>
    <w:rsid w:val="00F05AFB"/>
    <w:rsid w:val="00F062E8"/>
    <w:rsid w:val="00F16CB3"/>
    <w:rsid w:val="00F21F76"/>
    <w:rsid w:val="00F2470D"/>
    <w:rsid w:val="00F300B7"/>
    <w:rsid w:val="00F3018D"/>
    <w:rsid w:val="00F321D4"/>
    <w:rsid w:val="00F35701"/>
    <w:rsid w:val="00F41968"/>
    <w:rsid w:val="00F5191F"/>
    <w:rsid w:val="00F53019"/>
    <w:rsid w:val="00F54BB1"/>
    <w:rsid w:val="00F6333F"/>
    <w:rsid w:val="00F70984"/>
    <w:rsid w:val="00F72100"/>
    <w:rsid w:val="00F813F8"/>
    <w:rsid w:val="00F81A3B"/>
    <w:rsid w:val="00F82A00"/>
    <w:rsid w:val="00F83E04"/>
    <w:rsid w:val="00F95284"/>
    <w:rsid w:val="00F95667"/>
    <w:rsid w:val="00FA21FC"/>
    <w:rsid w:val="00FA2BD4"/>
    <w:rsid w:val="00FA39CB"/>
    <w:rsid w:val="00FA40D2"/>
    <w:rsid w:val="00FA4395"/>
    <w:rsid w:val="00FC04F1"/>
    <w:rsid w:val="00FC3412"/>
    <w:rsid w:val="00FC3DF8"/>
    <w:rsid w:val="00FD176A"/>
    <w:rsid w:val="00FD2F89"/>
    <w:rsid w:val="00FD427B"/>
    <w:rsid w:val="00FD70BB"/>
    <w:rsid w:val="00FE3CC5"/>
    <w:rsid w:val="00FE52C7"/>
    <w:rsid w:val="00FE5903"/>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50BD80"/>
  <w15:docId w15:val="{C3B92288-C3CA-8F46-8E37-C54A87C7D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0BB"/>
    <w:rPr>
      <w:rFonts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15E0"/>
    <w:pPr>
      <w:ind w:left="720"/>
      <w:contextualSpacing/>
    </w:pPr>
  </w:style>
  <w:style w:type="table" w:styleId="Tablaconcuadrcula">
    <w:name w:val="Table Grid"/>
    <w:basedOn w:val="Tablanormal"/>
    <w:uiPriority w:val="39"/>
    <w:rsid w:val="000C60C1"/>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1A557A"/>
    <w:rPr>
      <w:rFonts w:cs="Times New Roman"/>
      <w:sz w:val="16"/>
      <w:szCs w:val="16"/>
    </w:rPr>
  </w:style>
  <w:style w:type="paragraph" w:styleId="Textocomentario">
    <w:name w:val="annotation text"/>
    <w:basedOn w:val="Normal"/>
    <w:link w:val="TextocomentarioCar"/>
    <w:uiPriority w:val="99"/>
    <w:unhideWhenUsed/>
    <w:rsid w:val="001A557A"/>
    <w:pPr>
      <w:spacing w:line="240" w:lineRule="auto"/>
    </w:pPr>
    <w:rPr>
      <w:rFonts w:eastAsiaTheme="minorEastAsia"/>
      <w:sz w:val="20"/>
      <w:szCs w:val="20"/>
      <w:lang w:val="de-DE" w:eastAsia="de-DE"/>
    </w:rPr>
  </w:style>
  <w:style w:type="character" w:customStyle="1" w:styleId="TextocomentarioCar">
    <w:name w:val="Texto comentario Car"/>
    <w:basedOn w:val="Fuentedeprrafopredeter"/>
    <w:link w:val="Textocomentario"/>
    <w:uiPriority w:val="99"/>
    <w:rsid w:val="001A557A"/>
    <w:rPr>
      <w:rFonts w:eastAsiaTheme="minorEastAsia" w:cs="Times New Roman"/>
      <w:sz w:val="20"/>
      <w:szCs w:val="20"/>
      <w:lang w:val="de-DE" w:eastAsia="de-DE"/>
    </w:rPr>
  </w:style>
  <w:style w:type="paragraph" w:customStyle="1" w:styleId="QTTheading1">
    <w:name w:val="QTT heading 1"/>
    <w:basedOn w:val="Normal"/>
    <w:next w:val="Normal"/>
    <w:link w:val="berschrift1Zchn"/>
    <w:uiPriority w:val="9"/>
    <w:qFormat/>
    <w:rsid w:val="001A557A"/>
    <w:pPr>
      <w:keepNext/>
      <w:keepLines/>
      <w:spacing w:before="480"/>
      <w:outlineLvl w:val="0"/>
    </w:pPr>
    <w:rPr>
      <w:rFonts w:asciiTheme="majorHAnsi" w:eastAsiaTheme="majorEastAsia" w:hAnsiTheme="majorHAnsi"/>
      <w:bCs/>
      <w:color w:val="2E74B5" w:themeColor="accent1" w:themeShade="BF"/>
      <w:sz w:val="28"/>
      <w:szCs w:val="28"/>
      <w:lang w:val="de-DE" w:eastAsia="de-DE"/>
    </w:rPr>
  </w:style>
  <w:style w:type="character" w:customStyle="1" w:styleId="berschrift1Zchn">
    <w:name w:val="Überschrift 1 Zchn"/>
    <w:basedOn w:val="Fuentedeprrafopredeter"/>
    <w:link w:val="QTTheading1"/>
    <w:uiPriority w:val="9"/>
    <w:rsid w:val="001A557A"/>
    <w:rPr>
      <w:rFonts w:asciiTheme="majorHAnsi" w:eastAsiaTheme="majorEastAsia" w:hAnsiTheme="majorHAnsi" w:cs="Times New Roman"/>
      <w:bCs/>
      <w:color w:val="2E74B5" w:themeColor="accent1" w:themeShade="BF"/>
      <w:sz w:val="28"/>
      <w:szCs w:val="28"/>
      <w:lang w:val="de-DE" w:eastAsia="de-DE"/>
    </w:rPr>
  </w:style>
  <w:style w:type="paragraph" w:styleId="Encabezado">
    <w:name w:val="header"/>
    <w:basedOn w:val="Normal"/>
    <w:link w:val="EncabezadoCar"/>
    <w:uiPriority w:val="99"/>
    <w:unhideWhenUsed/>
    <w:rsid w:val="007E4D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4D98"/>
    <w:rPr>
      <w:rFonts w:cs="Times New Roman"/>
    </w:rPr>
  </w:style>
  <w:style w:type="paragraph" w:styleId="Piedepgina">
    <w:name w:val="footer"/>
    <w:basedOn w:val="Normal"/>
    <w:link w:val="PiedepginaCar"/>
    <w:uiPriority w:val="99"/>
    <w:unhideWhenUsed/>
    <w:rsid w:val="007E4D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4D98"/>
    <w:rPr>
      <w:rFonts w:cs="Times New Roman"/>
    </w:rPr>
  </w:style>
  <w:style w:type="paragraph" w:styleId="Asuntodelcomentario">
    <w:name w:val="annotation subject"/>
    <w:basedOn w:val="Textocomentario"/>
    <w:next w:val="Textocomentario"/>
    <w:link w:val="AsuntodelcomentarioCar"/>
    <w:uiPriority w:val="99"/>
    <w:semiHidden/>
    <w:unhideWhenUsed/>
    <w:rsid w:val="005B199C"/>
    <w:rPr>
      <w:rFonts w:eastAsia="Times New Roman"/>
      <w:b/>
      <w:bCs/>
      <w:lang w:val="es-ES" w:eastAsia="en-US"/>
    </w:rPr>
  </w:style>
  <w:style w:type="character" w:customStyle="1" w:styleId="AsuntodelcomentarioCar">
    <w:name w:val="Asunto del comentario Car"/>
    <w:basedOn w:val="TextocomentarioCar"/>
    <w:link w:val="Asuntodelcomentario"/>
    <w:uiPriority w:val="99"/>
    <w:semiHidden/>
    <w:rsid w:val="005B199C"/>
    <w:rPr>
      <w:rFonts w:eastAsiaTheme="minorEastAsia" w:cs="Times New Roman"/>
      <w:b/>
      <w:bCs/>
      <w:sz w:val="20"/>
      <w:szCs w:val="20"/>
      <w:lang w:val="de-DE" w:eastAsia="de-DE"/>
    </w:rPr>
  </w:style>
  <w:style w:type="paragraph" w:styleId="Textodeglobo">
    <w:name w:val="Balloon Text"/>
    <w:basedOn w:val="Normal"/>
    <w:link w:val="TextodegloboCar"/>
    <w:uiPriority w:val="99"/>
    <w:semiHidden/>
    <w:unhideWhenUsed/>
    <w:rsid w:val="005B199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199C"/>
    <w:rPr>
      <w:rFonts w:ascii="Segoe UI" w:hAnsi="Segoe UI" w:cs="Segoe UI"/>
      <w:sz w:val="18"/>
      <w:szCs w:val="18"/>
    </w:rPr>
  </w:style>
  <w:style w:type="paragraph" w:styleId="Revisin">
    <w:name w:val="Revision"/>
    <w:hidden/>
    <w:uiPriority w:val="99"/>
    <w:semiHidden/>
    <w:rsid w:val="00801928"/>
    <w:pPr>
      <w:spacing w:after="0" w:line="240" w:lineRule="auto"/>
    </w:pPr>
    <w:rPr>
      <w:rFonts w:cs="Times New Roman"/>
    </w:rPr>
  </w:style>
  <w:style w:type="numbering" w:customStyle="1" w:styleId="Listaactual1">
    <w:name w:val="Lista actual1"/>
    <w:uiPriority w:val="99"/>
    <w:rsid w:val="00C53159"/>
    <w:pPr>
      <w:numPr>
        <w:numId w:val="18"/>
      </w:numPr>
    </w:pPr>
  </w:style>
  <w:style w:type="numbering" w:customStyle="1" w:styleId="Listaactual2">
    <w:name w:val="Lista actual2"/>
    <w:uiPriority w:val="99"/>
    <w:rsid w:val="00C53159"/>
    <w:pPr>
      <w:numPr>
        <w:numId w:val="20"/>
      </w:numPr>
    </w:pPr>
  </w:style>
  <w:style w:type="numbering" w:customStyle="1" w:styleId="Listaactual3">
    <w:name w:val="Lista actual3"/>
    <w:uiPriority w:val="99"/>
    <w:rsid w:val="00C53159"/>
    <w:pPr>
      <w:numPr>
        <w:numId w:val="22"/>
      </w:numPr>
    </w:pPr>
  </w:style>
  <w:style w:type="numbering" w:customStyle="1" w:styleId="Listaactual4">
    <w:name w:val="Lista actual4"/>
    <w:uiPriority w:val="99"/>
    <w:rsid w:val="00C53159"/>
    <w:pPr>
      <w:numPr>
        <w:numId w:val="24"/>
      </w:numPr>
    </w:pPr>
  </w:style>
  <w:style w:type="numbering" w:customStyle="1" w:styleId="Listaactual5">
    <w:name w:val="Lista actual5"/>
    <w:uiPriority w:val="99"/>
    <w:rsid w:val="00C53159"/>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303446">
      <w:marLeft w:val="0"/>
      <w:marRight w:val="0"/>
      <w:marTop w:val="0"/>
      <w:marBottom w:val="0"/>
      <w:divBdr>
        <w:top w:val="none" w:sz="0" w:space="0" w:color="auto"/>
        <w:left w:val="none" w:sz="0" w:space="0" w:color="auto"/>
        <w:bottom w:val="none" w:sz="0" w:space="0" w:color="auto"/>
        <w:right w:val="none" w:sz="0" w:space="0" w:color="auto"/>
      </w:divBdr>
    </w:div>
    <w:div w:id="1947303447">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er2.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image" Target="media/image5.emf"/></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5A524-8BBC-4585-BD61-D99706FB2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4</Pages>
  <Words>1858</Words>
  <Characters>10594</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Pérez Ibarra</dc:creator>
  <cp:keywords/>
  <dc:description/>
  <cp:lastModifiedBy>Irene Pérez Ibarra</cp:lastModifiedBy>
  <cp:revision>17</cp:revision>
  <cp:lastPrinted>2025-06-12T06:44:00Z</cp:lastPrinted>
  <dcterms:created xsi:type="dcterms:W3CDTF">2025-06-23T07:01:00Z</dcterms:created>
  <dcterms:modified xsi:type="dcterms:W3CDTF">2025-06-26T07:50:00Z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2331e32158c4aab75783965bf4efb011757e70713aea2acdd7b0b7cc6e9d60c6</vt:lpwstr>
  </property>
</Properties>
</file>